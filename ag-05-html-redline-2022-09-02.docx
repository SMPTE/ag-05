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359E96" w14:textId="77777777" w:rsidR="00780752" w:rsidRDefault="00000000">
      <w:pPr>
        <w:spacing w:after="322" w:line="259" w:lineRule="auto"/>
        <w:ind w:right="-28"/>
        <w:rPr>
          <w:del w:id="0" w:author="db" w:date="2022-09-02T13:54:00Z"/>
        </w:rPr>
      </w:pPr>
      <w:del w:id="1" w:author="db" w:date="2022-09-02T13:54:00Z">
        <w:r>
          <w:rPr>
            <w:rFonts w:ascii="Calibri" w:eastAsia="Calibri" w:hAnsi="Calibri" w:cs="Calibri"/>
            <w:noProof/>
            <w:sz w:val="22"/>
          </w:rPr>
          <mc:AlternateContent>
            <mc:Choice Requires="wpg">
              <w:drawing>
                <wp:inline distT="0" distB="0" distL="0" distR="0" wp14:anchorId="5211A2BA" wp14:editId="099CA94B">
                  <wp:extent cx="6212841" cy="6350"/>
                  <wp:effectExtent l="0" t="0" r="0" b="0"/>
                  <wp:docPr id="13657" name="Group 13657"/>
                  <wp:cNvGraphicFramePr/>
                  <a:graphic xmlns:a="http://schemas.openxmlformats.org/drawingml/2006/main">
                    <a:graphicData uri="http://schemas.microsoft.com/office/word/2010/wordprocessingGroup">
                      <wpg:wgp>
                        <wpg:cNvGrpSpPr/>
                        <wpg:grpSpPr>
                          <a:xfrm>
                            <a:off x="0" y="0"/>
                            <a:ext cx="6212841" cy="6350"/>
                            <a:chOff x="0" y="0"/>
                            <a:chExt cx="6212841" cy="6350"/>
                          </a:xfrm>
                        </wpg:grpSpPr>
                        <wps:wsp>
                          <wps:cNvPr id="16713" name="Shape 16713"/>
                          <wps:cNvSpPr/>
                          <wps:spPr>
                            <a:xfrm>
                              <a:off x="0" y="0"/>
                              <a:ext cx="6212841" cy="9144"/>
                            </a:xfrm>
                            <a:custGeom>
                              <a:avLst/>
                              <a:gdLst/>
                              <a:ahLst/>
                              <a:cxnLst/>
                              <a:rect l="0" t="0" r="0" b="0"/>
                              <a:pathLst>
                                <a:path w="6212841" h="9144">
                                  <a:moveTo>
                                    <a:pt x="0" y="0"/>
                                  </a:moveTo>
                                  <a:lnTo>
                                    <a:pt x="6212841" y="0"/>
                                  </a:lnTo>
                                  <a:lnTo>
                                    <a:pt x="621284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3657" style="width:489.2pt;height:0.5pt;mso-position-horizontal-relative:char;mso-position-vertical-relative:line" coordsize="62128,63">
                  <v:shape id="Shape 16714" style="position:absolute;width:62128;height:91;left:0;top:0;" coordsize="6212841,9144" path="m0,0l6212841,0l6212841,9144l0,9144l0,0">
                    <v:stroke weight="0pt" endcap="flat" joinstyle="miter" miterlimit="10" on="false" color="#000000" opacity="0"/>
                    <v:fill on="true" color="#000000"/>
                  </v:shape>
                </v:group>
              </w:pict>
            </mc:Fallback>
          </mc:AlternateContent>
        </w:r>
      </w:del>
    </w:p>
    <w:p w14:paraId="4D5CDDF6" w14:textId="5A174F0D" w:rsidR="00000000" w:rsidRDefault="00000000">
      <w:pPr>
        <w:spacing w:before="100" w:beforeAutospacing="1" w:after="100" w:afterAutospacing="1"/>
        <w:jc w:val="right"/>
        <w:divId w:val="436949131"/>
        <w:rPr>
          <w:rFonts w:ascii="Arial" w:eastAsia="Times New Roman" w:hAnsi="Arial" w:cs="Arial"/>
          <w:b/>
          <w:bCs/>
          <w:caps/>
        </w:rPr>
      </w:pPr>
      <w:r>
        <w:rPr>
          <w:rFonts w:ascii="Arial" w:eastAsia="Times New Roman" w:hAnsi="Arial" w:cs="Arial"/>
          <w:b/>
          <w:bCs/>
          <w:caps/>
        </w:rPr>
        <w:t xml:space="preserve">SMPTE AG </w:t>
      </w:r>
      <w:del w:id="2" w:author="db" w:date="2022-09-02T13:54:00Z">
        <w:r>
          <w:rPr>
            <w:rFonts w:ascii="Arial" w:eastAsia="Arial" w:hAnsi="Arial" w:cs="Arial"/>
            <w:b/>
            <w:sz w:val="28"/>
          </w:rPr>
          <w:delText>-</w:delText>
        </w:r>
      </w:del>
      <w:r>
        <w:rPr>
          <w:rFonts w:ascii="Arial" w:eastAsia="Times New Roman" w:hAnsi="Arial" w:cs="Arial"/>
          <w:b/>
          <w:bCs/>
          <w:caps/>
        </w:rPr>
        <w:t>05</w:t>
      </w:r>
    </w:p>
    <w:p w14:paraId="7EBBF962" w14:textId="77777777" w:rsidR="00000000" w:rsidRDefault="00000000">
      <w:pPr>
        <w:spacing w:before="100" w:beforeAutospacing="1" w:after="100" w:afterAutospacing="1"/>
        <w:divId w:val="436949131"/>
        <w:rPr>
          <w:rFonts w:ascii="Arial" w:eastAsia="Times New Roman" w:hAnsi="Arial" w:cs="Arial"/>
        </w:rPr>
      </w:pPr>
      <w:r>
        <w:rPr>
          <w:rFonts w:ascii="Arial" w:eastAsia="Times New Roman" w:hAnsi="Arial" w:cs="Arial"/>
        </w:rPr>
        <w:fldChar w:fldCharType="begin"/>
      </w:r>
      <w:r>
        <w:rPr>
          <w:rFonts w:ascii="Arial" w:eastAsia="Times New Roman" w:hAnsi="Arial" w:cs="Arial"/>
        </w:rPr>
        <w:instrText xml:space="preserve"> INCLUDEPICTURE  \d "/Users/dcb/Downloads/XML in Engineering Documents_files/smpte-logo.png" \x \y \* MERGEFORMATINET </w:instrText>
      </w:r>
      <w:r>
        <w:rPr>
          <w:rFonts w:ascii="Arial" w:eastAsia="Times New Roman" w:hAnsi="Arial" w:cs="Arial"/>
        </w:rPr>
        <w:fldChar w:fldCharType="separate"/>
      </w:r>
      <w:r>
        <w:rPr>
          <w:rFonts w:ascii="Arial" w:eastAsia="Times New Roman" w:hAnsi="Arial" w:cs="Arial"/>
          <w:noProof/>
        </w:rPr>
        <w:drawing>
          <wp:inline distT="0" distB="0" distL="0" distR="0" wp14:anchorId="2E87501D" wp14:editId="18193F15">
            <wp:extent cx="5816600" cy="1511300"/>
            <wp:effectExtent l="0" t="0" r="0" b="0"/>
            <wp:docPr id="1" name="smpte-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pte-logo"/>
                    <pic:cNvPicPr>
                      <a:picLocks noChangeAspect="1" noChangeArrowheads="1"/>
                    </pic:cNvPicPr>
                  </pic:nvPicPr>
                  <pic:blipFill>
                    <a:blip r:link="rId5">
                      <a:extLst>
                        <a:ext uri="{28A0092B-C50C-407E-A947-70E740481C1C}">
                          <a14:useLocalDpi xmlns:a14="http://schemas.microsoft.com/office/drawing/2010/main" val="0"/>
                        </a:ext>
                      </a:extLst>
                    </a:blip>
                    <a:srcRect/>
                    <a:stretch>
                      <a:fillRect/>
                    </a:stretch>
                  </pic:blipFill>
                  <pic:spPr bwMode="auto">
                    <a:xfrm>
                      <a:off x="0" y="0"/>
                      <a:ext cx="5816600" cy="1511300"/>
                    </a:xfrm>
                    <a:prstGeom prst="rect">
                      <a:avLst/>
                    </a:prstGeom>
                    <a:noFill/>
                    <a:ln>
                      <a:noFill/>
                    </a:ln>
                  </pic:spPr>
                </pic:pic>
              </a:graphicData>
            </a:graphic>
          </wp:inline>
        </w:drawing>
      </w:r>
      <w:r>
        <w:rPr>
          <w:rFonts w:ascii="Arial" w:eastAsia="Times New Roman" w:hAnsi="Arial" w:cs="Arial"/>
        </w:rPr>
        <w:fldChar w:fldCharType="end"/>
      </w:r>
    </w:p>
    <w:p w14:paraId="0C5B2EB3" w14:textId="4B409763" w:rsidR="00000000" w:rsidRDefault="00000000">
      <w:pPr>
        <w:spacing w:before="100" w:beforeAutospacing="1" w:after="100" w:afterAutospacing="1"/>
        <w:divId w:val="338779828"/>
        <w:rPr>
          <w:ins w:id="3" w:author="db" w:date="2022-09-02T13:54:00Z"/>
          <w:rFonts w:ascii="Arial" w:eastAsia="Times New Roman" w:hAnsi="Arial" w:cs="Arial"/>
          <w:b/>
          <w:bCs/>
          <w:caps/>
        </w:rPr>
      </w:pPr>
      <w:moveToRangeStart w:id="4" w:author="db" w:date="2022-09-02T13:54:00Z" w:name="move113019256"/>
      <w:moveTo w:id="5" w:author="db" w:date="2022-09-02T13:54:00Z">
        <w:r>
          <w:rPr>
            <w:rFonts w:ascii="Arial" w:eastAsia="Times New Roman" w:hAnsi="Arial" w:cs="Arial"/>
            <w:b/>
            <w:bCs/>
            <w:caps/>
          </w:rPr>
          <w:t>Administrative Guideline</w:t>
        </w:r>
      </w:moveTo>
      <w:moveToRangeEnd w:id="4"/>
      <w:del w:id="6" w:author="db" w:date="2022-09-02T13:54:00Z">
        <w:r>
          <w:rPr>
            <w:rFonts w:ascii="Arial" w:eastAsia="Arial" w:hAnsi="Arial" w:cs="Arial"/>
            <w:b/>
            <w:sz w:val="28"/>
          </w:rPr>
          <w:delText>:</w:delText>
        </w:r>
      </w:del>
    </w:p>
    <w:p w14:paraId="211B3384" w14:textId="77777777" w:rsidR="00000000" w:rsidRDefault="00000000">
      <w:pPr>
        <w:pStyle w:val="Heading1"/>
        <w:divId w:val="436949131"/>
        <w:rPr>
          <w:ins w:id="7" w:author="db" w:date="2022-09-02T13:54:00Z"/>
          <w:rFonts w:ascii="Arial" w:eastAsia="Times New Roman" w:hAnsi="Arial" w:cs="Arial"/>
        </w:rPr>
      </w:pPr>
      <w:ins w:id="8" w:author="db" w:date="2022-09-02T13:54:00Z">
        <w:r>
          <w:rPr>
            <w:rFonts w:ascii="Arial" w:eastAsia="Times New Roman" w:hAnsi="Arial" w:cs="Arial"/>
          </w:rPr>
          <w:t>XML in Engineering Documents</w:t>
        </w:r>
      </w:ins>
    </w:p>
    <w:p w14:paraId="2B94020E" w14:textId="77777777" w:rsidR="00000000" w:rsidRDefault="00000000">
      <w:pPr>
        <w:spacing w:beforeAutospacing="1" w:afterAutospacing="1"/>
        <w:divId w:val="1209074883"/>
        <w:rPr>
          <w:rFonts w:ascii="Arial" w:eastAsia="Times New Roman" w:hAnsi="Arial" w:cs="Arial"/>
          <w:b/>
          <w:bCs/>
          <w:i/>
          <w:iCs/>
        </w:rPr>
      </w:pPr>
      <w:ins w:id="9" w:author="db" w:date="2022-09-02T13:54:00Z">
        <w:r>
          <w:rPr>
            <w:rFonts w:ascii="Arial" w:eastAsia="Times New Roman" w:hAnsi="Arial" w:cs="Arial"/>
            <w:b/>
            <w:bCs/>
            <w:i/>
            <w:iCs/>
          </w:rPr>
          <w:t xml:space="preserve">published </w:t>
        </w:r>
      </w:ins>
      <w:r>
        <w:rPr>
          <w:rFonts w:ascii="Arial" w:eastAsia="Times New Roman" w:hAnsi="Arial" w:cs="Arial"/>
          <w:b/>
          <w:bCs/>
          <w:i/>
          <w:iCs/>
        </w:rPr>
        <w:t>2018</w:t>
      </w:r>
    </w:p>
    <w:p w14:paraId="1D4C9FF2" w14:textId="77777777" w:rsidR="00780752" w:rsidRDefault="00000000">
      <w:pPr>
        <w:spacing w:after="300" w:line="259" w:lineRule="auto"/>
        <w:ind w:right="-76"/>
        <w:rPr>
          <w:del w:id="10" w:author="db" w:date="2022-09-02T13:54:00Z"/>
        </w:rPr>
      </w:pPr>
      <w:del w:id="11" w:author="db" w:date="2022-09-02T13:54:00Z">
        <w:r>
          <w:rPr>
            <w:rFonts w:ascii="Calibri" w:eastAsia="Calibri" w:hAnsi="Calibri" w:cs="Calibri"/>
            <w:noProof/>
            <w:sz w:val="22"/>
          </w:rPr>
          <mc:AlternateContent>
            <mc:Choice Requires="wpg">
              <w:drawing>
                <wp:inline distT="0" distB="0" distL="0" distR="0" wp14:anchorId="1FA0C6FB" wp14:editId="75FE4A45">
                  <wp:extent cx="6243252" cy="1617726"/>
                  <wp:effectExtent l="0" t="0" r="0" b="0"/>
                  <wp:docPr id="13658" name="Group 13658" descr="SMPTE Logo w R"/>
                  <wp:cNvGraphicFramePr/>
                  <a:graphic xmlns:a="http://schemas.openxmlformats.org/drawingml/2006/main">
                    <a:graphicData uri="http://schemas.microsoft.com/office/word/2010/wordprocessingGroup">
                      <wpg:wgp>
                        <wpg:cNvGrpSpPr/>
                        <wpg:grpSpPr>
                          <a:xfrm>
                            <a:off x="0" y="0"/>
                            <a:ext cx="6243252" cy="1617726"/>
                            <a:chOff x="0" y="0"/>
                            <a:chExt cx="6243252" cy="1617726"/>
                          </a:xfrm>
                        </wpg:grpSpPr>
                        <wps:wsp>
                          <wps:cNvPr id="781" name="Rectangle 781"/>
                          <wps:cNvSpPr/>
                          <wps:spPr>
                            <a:xfrm>
                              <a:off x="4205288" y="0"/>
                              <a:ext cx="1339822" cy="263668"/>
                            </a:xfrm>
                            <a:prstGeom prst="rect">
                              <a:avLst/>
                            </a:prstGeom>
                            <a:ln>
                              <a:noFill/>
                            </a:ln>
                          </wps:spPr>
                          <wps:txbx>
                            <w:txbxContent>
                              <w:p w14:paraId="018D8E2C" w14:textId="77777777" w:rsidR="00780752" w:rsidRDefault="00000000">
                                <w:pPr>
                                  <w:spacing w:after="160" w:line="259" w:lineRule="auto"/>
                                  <w:rPr>
                                    <w:del w:id="12" w:author="db" w:date="2022-09-02T13:54:00Z"/>
                                  </w:rPr>
                                </w:pPr>
                                <w:del w:id="13" w:author="db" w:date="2022-09-02T13:54:00Z">
                                  <w:r>
                                    <w:rPr>
                                      <w:rFonts w:ascii="Arial" w:eastAsia="Arial" w:hAnsi="Arial" w:cs="Arial"/>
                                      <w:b/>
                                      <w:sz w:val="28"/>
                                    </w:rPr>
                                    <w:delText xml:space="preserve">Revision of </w:delText>
                                  </w:r>
                                </w:del>
                              </w:p>
                            </w:txbxContent>
                          </wps:txbx>
                          <wps:bodyPr horzOverflow="overflow" vert="horz" lIns="0" tIns="0" rIns="0" bIns="0" rtlCol="0">
                            <a:noAutofit/>
                          </wps:bodyPr>
                        </wps:wsp>
                        <wps:wsp>
                          <wps:cNvPr id="782" name="Rectangle 782"/>
                          <wps:cNvSpPr/>
                          <wps:spPr>
                            <a:xfrm>
                              <a:off x="5215573" y="0"/>
                              <a:ext cx="352847" cy="263668"/>
                            </a:xfrm>
                            <a:prstGeom prst="rect">
                              <a:avLst/>
                            </a:prstGeom>
                            <a:ln>
                              <a:noFill/>
                            </a:ln>
                          </wps:spPr>
                          <wps:txbx>
                            <w:txbxContent>
                              <w:p w14:paraId="791AEA99" w14:textId="77777777" w:rsidR="00780752" w:rsidRDefault="00000000">
                                <w:pPr>
                                  <w:spacing w:after="160" w:line="259" w:lineRule="auto"/>
                                  <w:rPr>
                                    <w:del w:id="14" w:author="db" w:date="2022-09-02T13:54:00Z"/>
                                  </w:rPr>
                                </w:pPr>
                                <w:del w:id="15" w:author="db" w:date="2022-09-02T13:54:00Z">
                                  <w:r>
                                    <w:rPr>
                                      <w:rFonts w:ascii="Arial" w:eastAsia="Arial" w:hAnsi="Arial" w:cs="Arial"/>
                                      <w:b/>
                                      <w:sz w:val="28"/>
                                    </w:rPr>
                                    <w:delText>AG</w:delText>
                                  </w:r>
                                </w:del>
                              </w:p>
                            </w:txbxContent>
                          </wps:txbx>
                          <wps:bodyPr horzOverflow="overflow" vert="horz" lIns="0" tIns="0" rIns="0" bIns="0" rtlCol="0">
                            <a:noAutofit/>
                          </wps:bodyPr>
                        </wps:wsp>
                        <wps:wsp>
                          <wps:cNvPr id="783" name="Rectangle 783"/>
                          <wps:cNvSpPr/>
                          <wps:spPr>
                            <a:xfrm>
                              <a:off x="5482273" y="0"/>
                              <a:ext cx="78748" cy="263668"/>
                            </a:xfrm>
                            <a:prstGeom prst="rect">
                              <a:avLst/>
                            </a:prstGeom>
                            <a:ln>
                              <a:noFill/>
                            </a:ln>
                          </wps:spPr>
                          <wps:txbx>
                            <w:txbxContent>
                              <w:p w14:paraId="58146A9C" w14:textId="77777777" w:rsidR="00780752" w:rsidRDefault="00000000">
                                <w:pPr>
                                  <w:spacing w:after="160" w:line="259" w:lineRule="auto"/>
                                  <w:rPr>
                                    <w:del w:id="16" w:author="db" w:date="2022-09-02T13:54:00Z"/>
                                  </w:rPr>
                                </w:pPr>
                                <w:del w:id="17" w:author="db" w:date="2022-09-02T13:54:00Z">
                                  <w:r>
                                    <w:rPr>
                                      <w:rFonts w:ascii="Arial" w:eastAsia="Arial" w:hAnsi="Arial" w:cs="Arial"/>
                                      <w:b/>
                                      <w:sz w:val="28"/>
                                    </w:rPr>
                                    <w:delText>-</w:delText>
                                  </w:r>
                                </w:del>
                              </w:p>
                            </w:txbxContent>
                          </wps:txbx>
                          <wps:bodyPr horzOverflow="overflow" vert="horz" lIns="0" tIns="0" rIns="0" bIns="0" rtlCol="0">
                            <a:noAutofit/>
                          </wps:bodyPr>
                        </wps:wsp>
                        <wps:wsp>
                          <wps:cNvPr id="784" name="Rectangle 784"/>
                          <wps:cNvSpPr/>
                          <wps:spPr>
                            <a:xfrm>
                              <a:off x="5542598" y="0"/>
                              <a:ext cx="262421" cy="263668"/>
                            </a:xfrm>
                            <a:prstGeom prst="rect">
                              <a:avLst/>
                            </a:prstGeom>
                            <a:ln>
                              <a:noFill/>
                            </a:ln>
                          </wps:spPr>
                          <wps:txbx>
                            <w:txbxContent>
                              <w:p w14:paraId="2B173DC5" w14:textId="77777777" w:rsidR="00780752" w:rsidRDefault="00000000">
                                <w:pPr>
                                  <w:spacing w:after="160" w:line="259" w:lineRule="auto"/>
                                  <w:rPr>
                                    <w:del w:id="18" w:author="db" w:date="2022-09-02T13:54:00Z"/>
                                  </w:rPr>
                                </w:pPr>
                                <w:del w:id="19" w:author="db" w:date="2022-09-02T13:54:00Z">
                                  <w:r>
                                    <w:rPr>
                                      <w:rFonts w:ascii="Arial" w:eastAsia="Arial" w:hAnsi="Arial" w:cs="Arial"/>
                                      <w:b/>
                                      <w:sz w:val="28"/>
                                    </w:rPr>
                                    <w:delText>05</w:delText>
                                  </w:r>
                                </w:del>
                              </w:p>
                            </w:txbxContent>
                          </wps:txbx>
                          <wps:bodyPr horzOverflow="overflow" vert="horz" lIns="0" tIns="0" rIns="0" bIns="0" rtlCol="0">
                            <a:noAutofit/>
                          </wps:bodyPr>
                        </wps:wsp>
                        <wps:wsp>
                          <wps:cNvPr id="785" name="Rectangle 785"/>
                          <wps:cNvSpPr/>
                          <wps:spPr>
                            <a:xfrm>
                              <a:off x="5739448" y="0"/>
                              <a:ext cx="78748" cy="263668"/>
                            </a:xfrm>
                            <a:prstGeom prst="rect">
                              <a:avLst/>
                            </a:prstGeom>
                            <a:ln>
                              <a:noFill/>
                            </a:ln>
                          </wps:spPr>
                          <wps:txbx>
                            <w:txbxContent>
                              <w:p w14:paraId="3F1766AD" w14:textId="77777777" w:rsidR="00780752" w:rsidRDefault="00000000">
                                <w:pPr>
                                  <w:spacing w:after="160" w:line="259" w:lineRule="auto"/>
                                  <w:rPr>
                                    <w:del w:id="20" w:author="db" w:date="2022-09-02T13:54:00Z"/>
                                  </w:rPr>
                                </w:pPr>
                                <w:del w:id="21" w:author="db" w:date="2022-09-02T13:54:00Z">
                                  <w:r>
                                    <w:rPr>
                                      <w:rFonts w:ascii="Arial" w:eastAsia="Arial" w:hAnsi="Arial" w:cs="Arial"/>
                                      <w:b/>
                                      <w:sz w:val="28"/>
                                    </w:rPr>
                                    <w:delText>:</w:delText>
                                  </w:r>
                                </w:del>
                              </w:p>
                            </w:txbxContent>
                          </wps:txbx>
                          <wps:bodyPr horzOverflow="overflow" vert="horz" lIns="0" tIns="0" rIns="0" bIns="0" rtlCol="0">
                            <a:noAutofit/>
                          </wps:bodyPr>
                        </wps:wsp>
                        <wps:wsp>
                          <wps:cNvPr id="786" name="Rectangle 786"/>
                          <wps:cNvSpPr/>
                          <wps:spPr>
                            <a:xfrm>
                              <a:off x="5799773" y="0"/>
                              <a:ext cx="524231" cy="263668"/>
                            </a:xfrm>
                            <a:prstGeom prst="rect">
                              <a:avLst/>
                            </a:prstGeom>
                            <a:ln>
                              <a:noFill/>
                            </a:ln>
                          </wps:spPr>
                          <wps:txbx>
                            <w:txbxContent>
                              <w:p w14:paraId="227C5F0D" w14:textId="77777777" w:rsidR="00780752" w:rsidRDefault="00000000">
                                <w:pPr>
                                  <w:spacing w:after="160" w:line="259" w:lineRule="auto"/>
                                  <w:rPr>
                                    <w:del w:id="22" w:author="db" w:date="2022-09-02T13:54:00Z"/>
                                  </w:rPr>
                                </w:pPr>
                                <w:del w:id="23" w:author="db" w:date="2022-09-02T13:54:00Z">
                                  <w:r>
                                    <w:rPr>
                                      <w:rFonts w:ascii="Arial" w:eastAsia="Arial" w:hAnsi="Arial" w:cs="Arial"/>
                                      <w:b/>
                                      <w:sz w:val="28"/>
                                    </w:rPr>
                                    <w:delText>2006</w:delText>
                                  </w:r>
                                </w:del>
                              </w:p>
                            </w:txbxContent>
                          </wps:txbx>
                          <wps:bodyPr horzOverflow="overflow" vert="horz" lIns="0" tIns="0" rIns="0" bIns="0" rtlCol="0">
                            <a:noAutofit/>
                          </wps:bodyPr>
                        </wps:wsp>
                        <wps:wsp>
                          <wps:cNvPr id="787" name="Rectangle 787"/>
                          <wps:cNvSpPr/>
                          <wps:spPr>
                            <a:xfrm>
                              <a:off x="6193854" y="0"/>
                              <a:ext cx="65700" cy="263668"/>
                            </a:xfrm>
                            <a:prstGeom prst="rect">
                              <a:avLst/>
                            </a:prstGeom>
                            <a:ln>
                              <a:noFill/>
                            </a:ln>
                          </wps:spPr>
                          <wps:txbx>
                            <w:txbxContent>
                              <w:p w14:paraId="679CE41B" w14:textId="77777777" w:rsidR="00780752" w:rsidRDefault="00000000">
                                <w:pPr>
                                  <w:spacing w:after="160" w:line="259" w:lineRule="auto"/>
                                  <w:rPr>
                                    <w:del w:id="24" w:author="db" w:date="2022-09-02T13:54:00Z"/>
                                  </w:rPr>
                                </w:pPr>
                                <w:del w:id="25" w:author="db" w:date="2022-09-02T13:54:00Z">
                                  <w:r>
                                    <w:rPr>
                                      <w:rFonts w:ascii="Arial" w:eastAsia="Arial" w:hAnsi="Arial" w:cs="Arial"/>
                                      <w:b/>
                                      <w:sz w:val="28"/>
                                    </w:rPr>
                                    <w:delText xml:space="preserve"> </w:delText>
                                  </w:r>
                                </w:del>
                              </w:p>
                            </w:txbxContent>
                          </wps:txbx>
                          <wps:bodyPr horzOverflow="overflow" vert="horz" lIns="0" tIns="0" rIns="0" bIns="0" rtlCol="0">
                            <a:noAutofit/>
                          </wps:bodyPr>
                        </wps:wsp>
                        <wps:wsp>
                          <wps:cNvPr id="788" name="Rectangle 788"/>
                          <wps:cNvSpPr/>
                          <wps:spPr>
                            <a:xfrm>
                              <a:off x="19050" y="362839"/>
                              <a:ext cx="3978220" cy="376669"/>
                            </a:xfrm>
                            <a:prstGeom prst="rect">
                              <a:avLst/>
                            </a:prstGeom>
                            <a:ln>
                              <a:noFill/>
                            </a:ln>
                          </wps:spPr>
                          <wps:txbx>
                            <w:txbxContent>
                              <w:p w14:paraId="3E1757FA" w14:textId="77777777" w:rsidR="00780752" w:rsidRDefault="00000000">
                                <w:pPr>
                                  <w:spacing w:after="160" w:line="259" w:lineRule="auto"/>
                                  <w:rPr>
                                    <w:del w:id="26" w:author="db" w:date="2022-09-02T13:54:00Z"/>
                                  </w:rPr>
                                </w:pPr>
                                <w:del w:id="27" w:author="db" w:date="2022-09-02T13:54:00Z">
                                  <w:r>
                                    <w:rPr>
                                      <w:rFonts w:ascii="Arial" w:eastAsia="Arial" w:hAnsi="Arial" w:cs="Arial"/>
                                      <w:b/>
                                      <w:sz w:val="40"/>
                                    </w:rPr>
                                    <w:delText>Administrative Guideline</w:delText>
                                  </w:r>
                                </w:del>
                              </w:p>
                            </w:txbxContent>
                          </wps:txbx>
                          <wps:bodyPr horzOverflow="overflow" vert="horz" lIns="0" tIns="0" rIns="0" bIns="0" rtlCol="0">
                            <a:noAutofit/>
                          </wps:bodyPr>
                        </wps:wsp>
                        <wps:wsp>
                          <wps:cNvPr id="789" name="Rectangle 789"/>
                          <wps:cNvSpPr/>
                          <wps:spPr>
                            <a:xfrm>
                              <a:off x="3011234" y="362839"/>
                              <a:ext cx="93857" cy="376669"/>
                            </a:xfrm>
                            <a:prstGeom prst="rect">
                              <a:avLst/>
                            </a:prstGeom>
                            <a:ln>
                              <a:noFill/>
                            </a:ln>
                          </wps:spPr>
                          <wps:txbx>
                            <w:txbxContent>
                              <w:p w14:paraId="5623E35D" w14:textId="77777777" w:rsidR="00780752" w:rsidRDefault="00000000">
                                <w:pPr>
                                  <w:spacing w:after="160" w:line="259" w:lineRule="auto"/>
                                  <w:rPr>
                                    <w:del w:id="28" w:author="db" w:date="2022-09-02T13:54:00Z"/>
                                  </w:rPr>
                                </w:pPr>
                                <w:del w:id="29" w:author="db" w:date="2022-09-02T13:54:00Z">
                                  <w:r>
                                    <w:rPr>
                                      <w:rFonts w:ascii="Arial" w:eastAsia="Arial" w:hAnsi="Arial" w:cs="Arial"/>
                                      <w:b/>
                                      <w:sz w:val="40"/>
                                    </w:rPr>
                                    <w:delText xml:space="preserve"> </w:delText>
                                  </w:r>
                                </w:del>
                              </w:p>
                            </w:txbxContent>
                          </wps:txbx>
                          <wps:bodyPr horzOverflow="overflow" vert="horz" lIns="0" tIns="0" rIns="0" bIns="0" rtlCol="0">
                            <a:noAutofit/>
                          </wps:bodyPr>
                        </wps:wsp>
                        <wps:wsp>
                          <wps:cNvPr id="790" name="Rectangle 790"/>
                          <wps:cNvSpPr/>
                          <wps:spPr>
                            <a:xfrm>
                              <a:off x="19050" y="908939"/>
                              <a:ext cx="4750087" cy="376669"/>
                            </a:xfrm>
                            <a:prstGeom prst="rect">
                              <a:avLst/>
                            </a:prstGeom>
                            <a:ln>
                              <a:noFill/>
                            </a:ln>
                          </wps:spPr>
                          <wps:txbx>
                            <w:txbxContent>
                              <w:p w14:paraId="6B630CD4" w14:textId="77777777" w:rsidR="00780752" w:rsidRDefault="00000000">
                                <w:pPr>
                                  <w:spacing w:after="160" w:line="259" w:lineRule="auto"/>
                                  <w:rPr>
                                    <w:del w:id="30" w:author="db" w:date="2022-09-02T13:54:00Z"/>
                                  </w:rPr>
                                </w:pPr>
                                <w:del w:id="31" w:author="db" w:date="2022-09-02T13:54:00Z">
                                  <w:r>
                                    <w:rPr>
                                      <w:sz w:val="40"/>
                                    </w:rPr>
                                    <w:delText>XML in Engineering Documents</w:delText>
                                  </w:r>
                                </w:del>
                              </w:p>
                            </w:txbxContent>
                          </wps:txbx>
                          <wps:bodyPr horzOverflow="overflow" vert="horz" lIns="0" tIns="0" rIns="0" bIns="0" rtlCol="0">
                            <a:noAutofit/>
                          </wps:bodyPr>
                        </wps:wsp>
                        <wps:wsp>
                          <wps:cNvPr id="791" name="Rectangle 791"/>
                          <wps:cNvSpPr/>
                          <wps:spPr>
                            <a:xfrm>
                              <a:off x="3592259" y="908939"/>
                              <a:ext cx="93857" cy="376669"/>
                            </a:xfrm>
                            <a:prstGeom prst="rect">
                              <a:avLst/>
                            </a:prstGeom>
                            <a:ln>
                              <a:noFill/>
                            </a:ln>
                          </wps:spPr>
                          <wps:txbx>
                            <w:txbxContent>
                              <w:p w14:paraId="0356FD2F" w14:textId="77777777" w:rsidR="00780752" w:rsidRDefault="00000000">
                                <w:pPr>
                                  <w:spacing w:after="160" w:line="259" w:lineRule="auto"/>
                                  <w:rPr>
                                    <w:del w:id="32" w:author="db" w:date="2022-09-02T13:54:00Z"/>
                                  </w:rPr>
                                </w:pPr>
                                <w:del w:id="33" w:author="db" w:date="2022-09-02T13:54:00Z">
                                  <w:r>
                                    <w:rPr>
                                      <w:sz w:val="40"/>
                                    </w:rPr>
                                    <w:delText xml:space="preserve"> </w:delText>
                                  </w:r>
                                </w:del>
                              </w:p>
                            </w:txbxContent>
                          </wps:txbx>
                          <wps:bodyPr horzOverflow="overflow" vert="horz" lIns="0" tIns="0" rIns="0" bIns="0" rtlCol="0">
                            <a:noAutofit/>
                          </wps:bodyPr>
                        </wps:wsp>
                        <wps:wsp>
                          <wps:cNvPr id="792" name="Rectangle 792"/>
                          <wps:cNvSpPr/>
                          <wps:spPr>
                            <a:xfrm>
                              <a:off x="5279073" y="1504442"/>
                              <a:ext cx="640642" cy="150667"/>
                            </a:xfrm>
                            <a:prstGeom prst="rect">
                              <a:avLst/>
                            </a:prstGeom>
                            <a:ln>
                              <a:noFill/>
                            </a:ln>
                          </wps:spPr>
                          <wps:txbx>
                            <w:txbxContent>
                              <w:p w14:paraId="77FF9BC4" w14:textId="77777777" w:rsidR="00780752" w:rsidRDefault="00000000">
                                <w:pPr>
                                  <w:spacing w:after="160" w:line="259" w:lineRule="auto"/>
                                  <w:rPr>
                                    <w:del w:id="34" w:author="db" w:date="2022-09-02T13:54:00Z"/>
                                  </w:rPr>
                                </w:pPr>
                                <w:del w:id="35" w:author="db" w:date="2022-09-02T13:54:00Z">
                                  <w:r>
                                    <w:rPr>
                                      <w:rFonts w:ascii="Arial" w:eastAsia="Arial" w:hAnsi="Arial" w:cs="Arial"/>
                                      <w:b/>
                                      <w:sz w:val="16"/>
                                    </w:rPr>
                                    <w:delText xml:space="preserve">Page 1 of </w:delText>
                                  </w:r>
                                </w:del>
                              </w:p>
                            </w:txbxContent>
                          </wps:txbx>
                          <wps:bodyPr horzOverflow="overflow" vert="horz" lIns="0" tIns="0" rIns="0" bIns="0" rtlCol="0">
                            <a:noAutofit/>
                          </wps:bodyPr>
                        </wps:wsp>
                        <wps:wsp>
                          <wps:cNvPr id="793" name="Rectangle 793"/>
                          <wps:cNvSpPr/>
                          <wps:spPr>
                            <a:xfrm>
                              <a:off x="5761673" y="1504442"/>
                              <a:ext cx="151161" cy="150667"/>
                            </a:xfrm>
                            <a:prstGeom prst="rect">
                              <a:avLst/>
                            </a:prstGeom>
                            <a:ln>
                              <a:noFill/>
                            </a:ln>
                          </wps:spPr>
                          <wps:txbx>
                            <w:txbxContent>
                              <w:p w14:paraId="54984AAA" w14:textId="77777777" w:rsidR="00780752" w:rsidRDefault="00000000">
                                <w:pPr>
                                  <w:spacing w:after="160" w:line="259" w:lineRule="auto"/>
                                  <w:rPr>
                                    <w:del w:id="36" w:author="db" w:date="2022-09-02T13:54:00Z"/>
                                  </w:rPr>
                                </w:pPr>
                                <w:del w:id="37" w:author="db" w:date="2022-09-02T13:54:00Z">
                                  <w:r>
                                    <w:rPr>
                                      <w:rFonts w:ascii="Arial" w:eastAsia="Arial" w:hAnsi="Arial" w:cs="Arial"/>
                                      <w:b/>
                                      <w:sz w:val="16"/>
                                    </w:rPr>
                                    <w:delText>12</w:delText>
                                  </w:r>
                                </w:del>
                              </w:p>
                            </w:txbxContent>
                          </wps:txbx>
                          <wps:bodyPr horzOverflow="overflow" vert="horz" lIns="0" tIns="0" rIns="0" bIns="0" rtlCol="0">
                            <a:noAutofit/>
                          </wps:bodyPr>
                        </wps:wsp>
                        <wps:wsp>
                          <wps:cNvPr id="794" name="Rectangle 794"/>
                          <wps:cNvSpPr/>
                          <wps:spPr>
                            <a:xfrm>
                              <a:off x="5875973" y="1504442"/>
                              <a:ext cx="37543" cy="150667"/>
                            </a:xfrm>
                            <a:prstGeom prst="rect">
                              <a:avLst/>
                            </a:prstGeom>
                            <a:ln>
                              <a:noFill/>
                            </a:ln>
                          </wps:spPr>
                          <wps:txbx>
                            <w:txbxContent>
                              <w:p w14:paraId="39BE12EF" w14:textId="77777777" w:rsidR="00780752" w:rsidRDefault="00000000">
                                <w:pPr>
                                  <w:spacing w:after="160" w:line="259" w:lineRule="auto"/>
                                  <w:rPr>
                                    <w:del w:id="38" w:author="db" w:date="2022-09-02T13:54:00Z"/>
                                  </w:rPr>
                                </w:pPr>
                                <w:del w:id="39" w:author="db" w:date="2022-09-02T13:54:00Z">
                                  <w:r>
                                    <w:rPr>
                                      <w:rFonts w:ascii="Arial" w:eastAsia="Arial" w:hAnsi="Arial" w:cs="Arial"/>
                                      <w:b/>
                                      <w:sz w:val="16"/>
                                    </w:rPr>
                                    <w:delText xml:space="preserve"> </w:delText>
                                  </w:r>
                                </w:del>
                              </w:p>
                            </w:txbxContent>
                          </wps:txbx>
                          <wps:bodyPr horzOverflow="overflow" vert="horz" lIns="0" tIns="0" rIns="0" bIns="0" rtlCol="0">
                            <a:noAutofit/>
                          </wps:bodyPr>
                        </wps:wsp>
                        <wps:wsp>
                          <wps:cNvPr id="795" name="Rectangle 795"/>
                          <wps:cNvSpPr/>
                          <wps:spPr>
                            <a:xfrm>
                              <a:off x="5901373" y="1504442"/>
                              <a:ext cx="391601" cy="150667"/>
                            </a:xfrm>
                            <a:prstGeom prst="rect">
                              <a:avLst/>
                            </a:prstGeom>
                            <a:ln>
                              <a:noFill/>
                            </a:ln>
                          </wps:spPr>
                          <wps:txbx>
                            <w:txbxContent>
                              <w:p w14:paraId="4C28F458" w14:textId="77777777" w:rsidR="00780752" w:rsidRDefault="00000000">
                                <w:pPr>
                                  <w:spacing w:after="160" w:line="259" w:lineRule="auto"/>
                                  <w:rPr>
                                    <w:del w:id="40" w:author="db" w:date="2022-09-02T13:54:00Z"/>
                                  </w:rPr>
                                </w:pPr>
                                <w:del w:id="41" w:author="db" w:date="2022-09-02T13:54:00Z">
                                  <w:r>
                                    <w:rPr>
                                      <w:rFonts w:ascii="Arial" w:eastAsia="Arial" w:hAnsi="Arial" w:cs="Arial"/>
                                      <w:b/>
                                      <w:sz w:val="16"/>
                                    </w:rPr>
                                    <w:delText>pages</w:delText>
                                  </w:r>
                                </w:del>
                              </w:p>
                            </w:txbxContent>
                          </wps:txbx>
                          <wps:bodyPr horzOverflow="overflow" vert="horz" lIns="0" tIns="0" rIns="0" bIns="0" rtlCol="0">
                            <a:noAutofit/>
                          </wps:bodyPr>
                        </wps:wsp>
                        <wps:wsp>
                          <wps:cNvPr id="796" name="Rectangle 796"/>
                          <wps:cNvSpPr/>
                          <wps:spPr>
                            <a:xfrm>
                              <a:off x="6193854" y="1504442"/>
                              <a:ext cx="37543" cy="150667"/>
                            </a:xfrm>
                            <a:prstGeom prst="rect">
                              <a:avLst/>
                            </a:prstGeom>
                            <a:ln>
                              <a:noFill/>
                            </a:ln>
                          </wps:spPr>
                          <wps:txbx>
                            <w:txbxContent>
                              <w:p w14:paraId="65AA2B37" w14:textId="77777777" w:rsidR="00780752" w:rsidRDefault="00000000">
                                <w:pPr>
                                  <w:spacing w:after="160" w:line="259" w:lineRule="auto"/>
                                  <w:rPr>
                                    <w:del w:id="42" w:author="db" w:date="2022-09-02T13:54:00Z"/>
                                  </w:rPr>
                                </w:pPr>
                                <w:del w:id="43" w:author="db" w:date="2022-09-02T13:54:00Z">
                                  <w:r>
                                    <w:rPr>
                                      <w:rFonts w:ascii="Arial" w:eastAsia="Arial" w:hAnsi="Arial" w:cs="Arial"/>
                                      <w:b/>
                                      <w:sz w:val="16"/>
                                    </w:rPr>
                                    <w:delText xml:space="preserve"> </w:delText>
                                  </w:r>
                                </w:del>
                              </w:p>
                            </w:txbxContent>
                          </wps:txbx>
                          <wps:bodyPr horzOverflow="overflow" vert="horz" lIns="0" tIns="0" rIns="0" bIns="0" rtlCol="0">
                            <a:noAutofit/>
                          </wps:bodyPr>
                        </wps:wsp>
                        <wps:wsp>
                          <wps:cNvPr id="16715" name="Shape 16715"/>
                          <wps:cNvSpPr/>
                          <wps:spPr>
                            <a:xfrm>
                              <a:off x="0" y="1447165"/>
                              <a:ext cx="6212841" cy="28575"/>
                            </a:xfrm>
                            <a:custGeom>
                              <a:avLst/>
                              <a:gdLst/>
                              <a:ahLst/>
                              <a:cxnLst/>
                              <a:rect l="0" t="0" r="0" b="0"/>
                              <a:pathLst>
                                <a:path w="6212841" h="28575">
                                  <a:moveTo>
                                    <a:pt x="0" y="0"/>
                                  </a:moveTo>
                                  <a:lnTo>
                                    <a:pt x="6212841" y="0"/>
                                  </a:lnTo>
                                  <a:lnTo>
                                    <a:pt x="6212841" y="28575"/>
                                  </a:lnTo>
                                  <a:lnTo>
                                    <a:pt x="0" y="285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1024" name="Picture 1024"/>
                            <pic:cNvPicPr/>
                          </pic:nvPicPr>
                          <pic:blipFill>
                            <a:blip r:embed="rId6"/>
                            <a:stretch>
                              <a:fillRect/>
                            </a:stretch>
                          </pic:blipFill>
                          <pic:spPr>
                            <a:xfrm>
                              <a:off x="4538028" y="494919"/>
                              <a:ext cx="1141730" cy="736600"/>
                            </a:xfrm>
                            <a:prstGeom prst="rect">
                              <a:avLst/>
                            </a:prstGeom>
                          </pic:spPr>
                        </pic:pic>
                      </wpg:wgp>
                    </a:graphicData>
                  </a:graphic>
                </wp:inline>
              </w:drawing>
            </mc:Choice>
            <mc:Fallback>
              <w:pict>
                <v:group w14:anchorId="1FA0C6FB" id="Group 13658" o:spid="_x0000_s1026" alt="SMPTE Logo w R" style="width:491.6pt;height:127.4pt;mso-position-horizontal-relative:char;mso-position-vertical-relative:line" coordsize="62432,16177" o:gfxdata="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">
                  <v:rect id="Rectangle 781" o:spid="_x0000_s1027" style="position:absolute;left:42052;width:13399;height:263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" filled="f" stroked="f">
                    <v:textbox inset="0,0,0,0">
                      <w:txbxContent>
                        <w:p w14:paraId="018D8E2C" w14:textId="77777777" w:rsidR="00780752" w:rsidRDefault="00000000">
                          <w:pPr>
                            <w:spacing w:after="160" w:line="259" w:lineRule="auto"/>
                            <w:rPr>
                              <w:del w:id="44" w:author="db" w:date="2022-09-02T13:54:00Z"/>
                            </w:rPr>
                          </w:pPr>
                          <w:del w:id="45" w:author="db" w:date="2022-09-02T13:54:00Z">
                            <w:r>
                              <w:rPr>
                                <w:rFonts w:ascii="Arial" w:eastAsia="Arial" w:hAnsi="Arial" w:cs="Arial"/>
                                <w:b/>
                                <w:sz w:val="28"/>
                              </w:rPr>
                              <w:delText xml:space="preserve">Revision of </w:delText>
                            </w:r>
                          </w:del>
                        </w:p>
                      </w:txbxContent>
                    </v:textbox>
                  </v:rect>
                  <v:rect id="Rectangle 782" o:spid="_x0000_s1028" style="position:absolute;left:52155;width:3529;height:263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" filled="f" stroked="f">
                    <v:textbox inset="0,0,0,0">
                      <w:txbxContent>
                        <w:p w14:paraId="791AEA99" w14:textId="77777777" w:rsidR="00780752" w:rsidRDefault="00000000">
                          <w:pPr>
                            <w:spacing w:after="160" w:line="259" w:lineRule="auto"/>
                            <w:rPr>
                              <w:del w:id="46" w:author="db" w:date="2022-09-02T13:54:00Z"/>
                            </w:rPr>
                          </w:pPr>
                          <w:del w:id="47" w:author="db" w:date="2022-09-02T13:54:00Z">
                            <w:r>
                              <w:rPr>
                                <w:rFonts w:ascii="Arial" w:eastAsia="Arial" w:hAnsi="Arial" w:cs="Arial"/>
                                <w:b/>
                                <w:sz w:val="28"/>
                              </w:rPr>
                              <w:delText>AG</w:delText>
                            </w:r>
                          </w:del>
                        </w:p>
                      </w:txbxContent>
                    </v:textbox>
                  </v:rect>
                  <v:rect id="Rectangle 783" o:spid="_x0000_s1029" style="position:absolute;left:54822;width:788;height:263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" filled="f" stroked="f">
                    <v:textbox inset="0,0,0,0">
                      <w:txbxContent>
                        <w:p w14:paraId="58146A9C" w14:textId="77777777" w:rsidR="00780752" w:rsidRDefault="00000000">
                          <w:pPr>
                            <w:spacing w:after="160" w:line="259" w:lineRule="auto"/>
                            <w:rPr>
                              <w:del w:id="48" w:author="db" w:date="2022-09-02T13:54:00Z"/>
                            </w:rPr>
                          </w:pPr>
                          <w:del w:id="49" w:author="db" w:date="2022-09-02T13:54:00Z">
                            <w:r>
                              <w:rPr>
                                <w:rFonts w:ascii="Arial" w:eastAsia="Arial" w:hAnsi="Arial" w:cs="Arial"/>
                                <w:b/>
                                <w:sz w:val="28"/>
                              </w:rPr>
                              <w:delText>-</w:delText>
                            </w:r>
                          </w:del>
                        </w:p>
                      </w:txbxContent>
                    </v:textbox>
                  </v:rect>
                  <v:rect id="Rectangle 784" o:spid="_x0000_s1030" style="position:absolute;left:55425;width:2625;height:263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" filled="f" stroked="f">
                    <v:textbox inset="0,0,0,0">
                      <w:txbxContent>
                        <w:p w14:paraId="2B173DC5" w14:textId="77777777" w:rsidR="00780752" w:rsidRDefault="00000000">
                          <w:pPr>
                            <w:spacing w:after="160" w:line="259" w:lineRule="auto"/>
                            <w:rPr>
                              <w:del w:id="50" w:author="db" w:date="2022-09-02T13:54:00Z"/>
                            </w:rPr>
                          </w:pPr>
                          <w:del w:id="51" w:author="db" w:date="2022-09-02T13:54:00Z">
                            <w:r>
                              <w:rPr>
                                <w:rFonts w:ascii="Arial" w:eastAsia="Arial" w:hAnsi="Arial" w:cs="Arial"/>
                                <w:b/>
                                <w:sz w:val="28"/>
                              </w:rPr>
                              <w:delText>05</w:delText>
                            </w:r>
                          </w:del>
                        </w:p>
                      </w:txbxContent>
                    </v:textbox>
                  </v:rect>
                  <v:rect id="Rectangle 785" o:spid="_x0000_s1031" style="position:absolute;left:57394;width:787;height:263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" filled="f" stroked="f">
                    <v:textbox inset="0,0,0,0">
                      <w:txbxContent>
                        <w:p w14:paraId="3F1766AD" w14:textId="77777777" w:rsidR="00780752" w:rsidRDefault="00000000">
                          <w:pPr>
                            <w:spacing w:after="160" w:line="259" w:lineRule="auto"/>
                            <w:rPr>
                              <w:del w:id="52" w:author="db" w:date="2022-09-02T13:54:00Z"/>
                            </w:rPr>
                          </w:pPr>
                          <w:del w:id="53" w:author="db" w:date="2022-09-02T13:54:00Z">
                            <w:r>
                              <w:rPr>
                                <w:rFonts w:ascii="Arial" w:eastAsia="Arial" w:hAnsi="Arial" w:cs="Arial"/>
                                <w:b/>
                                <w:sz w:val="28"/>
                              </w:rPr>
                              <w:delText>:</w:delText>
                            </w:r>
                          </w:del>
                        </w:p>
                      </w:txbxContent>
                    </v:textbox>
                  </v:rect>
                  <v:rect id="Rectangle 786" o:spid="_x0000_s1032" style="position:absolute;left:57997;width:5243;height:263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" filled="f" stroked="f">
                    <v:textbox inset="0,0,0,0">
                      <w:txbxContent>
                        <w:p w14:paraId="227C5F0D" w14:textId="77777777" w:rsidR="00780752" w:rsidRDefault="00000000">
                          <w:pPr>
                            <w:spacing w:after="160" w:line="259" w:lineRule="auto"/>
                            <w:rPr>
                              <w:del w:id="54" w:author="db" w:date="2022-09-02T13:54:00Z"/>
                            </w:rPr>
                          </w:pPr>
                          <w:del w:id="55" w:author="db" w:date="2022-09-02T13:54:00Z">
                            <w:r>
                              <w:rPr>
                                <w:rFonts w:ascii="Arial" w:eastAsia="Arial" w:hAnsi="Arial" w:cs="Arial"/>
                                <w:b/>
                                <w:sz w:val="28"/>
                              </w:rPr>
                              <w:delText>2006</w:delText>
                            </w:r>
                          </w:del>
                        </w:p>
                      </w:txbxContent>
                    </v:textbox>
                  </v:rect>
                  <v:rect id="Rectangle 787" o:spid="_x0000_s1033" style="position:absolute;left:61938;width:657;height:263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" filled="f" stroked="f">
                    <v:textbox inset="0,0,0,0">
                      <w:txbxContent>
                        <w:p w14:paraId="679CE41B" w14:textId="77777777" w:rsidR="00780752" w:rsidRDefault="00000000">
                          <w:pPr>
                            <w:spacing w:after="160" w:line="259" w:lineRule="auto"/>
                            <w:rPr>
                              <w:del w:id="56" w:author="db" w:date="2022-09-02T13:54:00Z"/>
                            </w:rPr>
                          </w:pPr>
                          <w:del w:id="57" w:author="db" w:date="2022-09-02T13:54:00Z">
                            <w:r>
                              <w:rPr>
                                <w:rFonts w:ascii="Arial" w:eastAsia="Arial" w:hAnsi="Arial" w:cs="Arial"/>
                                <w:b/>
                                <w:sz w:val="28"/>
                              </w:rPr>
                              <w:delText xml:space="preserve"> </w:delText>
                            </w:r>
                          </w:del>
                        </w:p>
                      </w:txbxContent>
                    </v:textbox>
                  </v:rect>
                  <v:rect id="Rectangle 788" o:spid="_x0000_s1034" style="position:absolute;left:190;top:3628;width:39782;height:376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" filled="f" stroked="f">
                    <v:textbox inset="0,0,0,0">
                      <w:txbxContent>
                        <w:p w14:paraId="3E1757FA" w14:textId="77777777" w:rsidR="00780752" w:rsidRDefault="00000000">
                          <w:pPr>
                            <w:spacing w:after="160" w:line="259" w:lineRule="auto"/>
                            <w:rPr>
                              <w:del w:id="58" w:author="db" w:date="2022-09-02T13:54:00Z"/>
                            </w:rPr>
                          </w:pPr>
                          <w:del w:id="59" w:author="db" w:date="2022-09-02T13:54:00Z">
                            <w:r>
                              <w:rPr>
                                <w:rFonts w:ascii="Arial" w:eastAsia="Arial" w:hAnsi="Arial" w:cs="Arial"/>
                                <w:b/>
                                <w:sz w:val="40"/>
                              </w:rPr>
                              <w:delText>Administrative Guideline</w:delText>
                            </w:r>
                          </w:del>
                        </w:p>
                      </w:txbxContent>
                    </v:textbox>
                  </v:rect>
                  <v:rect id="Rectangle 789" o:spid="_x0000_s1035" style="position:absolute;left:30112;top:3628;width:938;height:376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" filled="f" stroked="f">
                    <v:textbox inset="0,0,0,0">
                      <w:txbxContent>
                        <w:p w14:paraId="5623E35D" w14:textId="77777777" w:rsidR="00780752" w:rsidRDefault="00000000">
                          <w:pPr>
                            <w:spacing w:after="160" w:line="259" w:lineRule="auto"/>
                            <w:rPr>
                              <w:del w:id="60" w:author="db" w:date="2022-09-02T13:54:00Z"/>
                            </w:rPr>
                          </w:pPr>
                          <w:del w:id="61" w:author="db" w:date="2022-09-02T13:54:00Z">
                            <w:r>
                              <w:rPr>
                                <w:rFonts w:ascii="Arial" w:eastAsia="Arial" w:hAnsi="Arial" w:cs="Arial"/>
                                <w:b/>
                                <w:sz w:val="40"/>
                              </w:rPr>
                              <w:delText xml:space="preserve"> </w:delText>
                            </w:r>
                          </w:del>
                        </w:p>
                      </w:txbxContent>
                    </v:textbox>
                  </v:rect>
                  <v:rect id="Rectangle 790" o:spid="_x0000_s1036" style="position:absolute;left:190;top:9089;width:47501;height:376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" filled="f" stroked="f">
                    <v:textbox inset="0,0,0,0">
                      <w:txbxContent>
                        <w:p w14:paraId="6B630CD4" w14:textId="77777777" w:rsidR="00780752" w:rsidRDefault="00000000">
                          <w:pPr>
                            <w:spacing w:after="160" w:line="259" w:lineRule="auto"/>
                            <w:rPr>
                              <w:del w:id="62" w:author="db" w:date="2022-09-02T13:54:00Z"/>
                            </w:rPr>
                          </w:pPr>
                          <w:del w:id="63" w:author="db" w:date="2022-09-02T13:54:00Z">
                            <w:r>
                              <w:rPr>
                                <w:sz w:val="40"/>
                              </w:rPr>
                              <w:delText>XML in Engineering Documents</w:delText>
                            </w:r>
                          </w:del>
                        </w:p>
                      </w:txbxContent>
                    </v:textbox>
                  </v:rect>
                  <v:rect id="Rectangle 791" o:spid="_x0000_s1037" style="position:absolute;left:35922;top:9089;width:939;height:376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" filled="f" stroked="f">
                    <v:textbox inset="0,0,0,0">
                      <w:txbxContent>
                        <w:p w14:paraId="0356FD2F" w14:textId="77777777" w:rsidR="00780752" w:rsidRDefault="00000000">
                          <w:pPr>
                            <w:spacing w:after="160" w:line="259" w:lineRule="auto"/>
                            <w:rPr>
                              <w:del w:id="64" w:author="db" w:date="2022-09-02T13:54:00Z"/>
                            </w:rPr>
                          </w:pPr>
                          <w:del w:id="65" w:author="db" w:date="2022-09-02T13:54:00Z">
                            <w:r>
                              <w:rPr>
                                <w:sz w:val="40"/>
                              </w:rPr>
                              <w:delText xml:space="preserve"> </w:delText>
                            </w:r>
                          </w:del>
                        </w:p>
                      </w:txbxContent>
                    </v:textbox>
                  </v:rect>
                  <v:rect id="Rectangle 792" o:spid="_x0000_s1038" style="position:absolute;left:52790;top:15044;width:6407;height:150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" filled="f" stroked="f">
                    <v:textbox inset="0,0,0,0">
                      <w:txbxContent>
                        <w:p w14:paraId="77FF9BC4" w14:textId="77777777" w:rsidR="00780752" w:rsidRDefault="00000000">
                          <w:pPr>
                            <w:spacing w:after="160" w:line="259" w:lineRule="auto"/>
                            <w:rPr>
                              <w:del w:id="66" w:author="db" w:date="2022-09-02T13:54:00Z"/>
                            </w:rPr>
                          </w:pPr>
                          <w:del w:id="67" w:author="db" w:date="2022-09-02T13:54:00Z">
                            <w:r>
                              <w:rPr>
                                <w:rFonts w:ascii="Arial" w:eastAsia="Arial" w:hAnsi="Arial" w:cs="Arial"/>
                                <w:b/>
                                <w:sz w:val="16"/>
                              </w:rPr>
                              <w:delText xml:space="preserve">Page 1 of </w:delText>
                            </w:r>
                          </w:del>
                        </w:p>
                      </w:txbxContent>
                    </v:textbox>
                  </v:rect>
                  <v:rect id="Rectangle 793" o:spid="_x0000_s1039" style="position:absolute;left:57616;top:15044;width:1512;height:150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" filled="f" stroked="f">
                    <v:textbox inset="0,0,0,0">
                      <w:txbxContent>
                        <w:p w14:paraId="54984AAA" w14:textId="77777777" w:rsidR="00780752" w:rsidRDefault="00000000">
                          <w:pPr>
                            <w:spacing w:after="160" w:line="259" w:lineRule="auto"/>
                            <w:rPr>
                              <w:del w:id="68" w:author="db" w:date="2022-09-02T13:54:00Z"/>
                            </w:rPr>
                          </w:pPr>
                          <w:del w:id="69" w:author="db" w:date="2022-09-02T13:54:00Z">
                            <w:r>
                              <w:rPr>
                                <w:rFonts w:ascii="Arial" w:eastAsia="Arial" w:hAnsi="Arial" w:cs="Arial"/>
                                <w:b/>
                                <w:sz w:val="16"/>
                              </w:rPr>
                              <w:delText>12</w:delText>
                            </w:r>
                          </w:del>
                        </w:p>
                      </w:txbxContent>
                    </v:textbox>
                  </v:rect>
                  <v:rect id="Rectangle 794" o:spid="_x0000_s1040" style="position:absolute;left:58759;top:15044;width:376;height:150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" filled="f" stroked="f">
                    <v:textbox inset="0,0,0,0">
                      <w:txbxContent>
                        <w:p w14:paraId="39BE12EF" w14:textId="77777777" w:rsidR="00780752" w:rsidRDefault="00000000">
                          <w:pPr>
                            <w:spacing w:after="160" w:line="259" w:lineRule="auto"/>
                            <w:rPr>
                              <w:del w:id="70" w:author="db" w:date="2022-09-02T13:54:00Z"/>
                            </w:rPr>
                          </w:pPr>
                          <w:del w:id="71" w:author="db" w:date="2022-09-02T13:54:00Z">
                            <w:r>
                              <w:rPr>
                                <w:rFonts w:ascii="Arial" w:eastAsia="Arial" w:hAnsi="Arial" w:cs="Arial"/>
                                <w:b/>
                                <w:sz w:val="16"/>
                              </w:rPr>
                              <w:delText xml:space="preserve"> </w:delText>
                            </w:r>
                          </w:del>
                        </w:p>
                      </w:txbxContent>
                    </v:textbox>
                  </v:rect>
                  <v:rect id="Rectangle 795" o:spid="_x0000_s1041" style="position:absolute;left:59013;top:15044;width:3916;height:150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" filled="f" stroked="f">
                    <v:textbox inset="0,0,0,0">
                      <w:txbxContent>
                        <w:p w14:paraId="4C28F458" w14:textId="77777777" w:rsidR="00780752" w:rsidRDefault="00000000">
                          <w:pPr>
                            <w:spacing w:after="160" w:line="259" w:lineRule="auto"/>
                            <w:rPr>
                              <w:del w:id="72" w:author="db" w:date="2022-09-02T13:54:00Z"/>
                            </w:rPr>
                          </w:pPr>
                          <w:del w:id="73" w:author="db" w:date="2022-09-02T13:54:00Z">
                            <w:r>
                              <w:rPr>
                                <w:rFonts w:ascii="Arial" w:eastAsia="Arial" w:hAnsi="Arial" w:cs="Arial"/>
                                <w:b/>
                                <w:sz w:val="16"/>
                              </w:rPr>
                              <w:delText>pages</w:delText>
                            </w:r>
                          </w:del>
                        </w:p>
                      </w:txbxContent>
                    </v:textbox>
                  </v:rect>
                  <v:rect id="Rectangle 796" o:spid="_x0000_s1042" style="position:absolute;left:61938;top:15044;width:375;height:150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" filled="f" stroked="f">
                    <v:textbox inset="0,0,0,0">
                      <w:txbxContent>
                        <w:p w14:paraId="65AA2B37" w14:textId="77777777" w:rsidR="00780752" w:rsidRDefault="00000000">
                          <w:pPr>
                            <w:spacing w:after="160" w:line="259" w:lineRule="auto"/>
                            <w:rPr>
                              <w:del w:id="74" w:author="db" w:date="2022-09-02T13:54:00Z"/>
                            </w:rPr>
                          </w:pPr>
                          <w:del w:id="75" w:author="db" w:date="2022-09-02T13:54:00Z">
                            <w:r>
                              <w:rPr>
                                <w:rFonts w:ascii="Arial" w:eastAsia="Arial" w:hAnsi="Arial" w:cs="Arial"/>
                                <w:b/>
                                <w:sz w:val="16"/>
                              </w:rPr>
                              <w:delText xml:space="preserve"> </w:delText>
                            </w:r>
                          </w:del>
                        </w:p>
                      </w:txbxContent>
                    </v:textbox>
                  </v:rect>
                  <v:shape id="Shape 16715" o:spid="_x0000_s1043" style="position:absolute;top:14471;width:62128;height:286;visibility:visible;mso-wrap-style:square;v-text-anchor:top" coordsize="6212841,285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" path="m,l6212841,r,28575l,28575,,e" fillcolor="black" stroked="f" strokeweight="0">
                    <v:stroke miterlimit="83231f" joinstyle="miter"/>
                    <v:path arrowok="t" textboxrect="0,0,6212841,28575"/>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24" o:spid="_x0000_s1044" type="#_x0000_t75" style="position:absolute;left:45380;top:4949;width:11417;height:7366;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">
                    <v:imagedata r:id="rId7" o:title=""/>
                  </v:shape>
                  <w10:anchorlock/>
                </v:group>
              </w:pict>
            </mc:Fallback>
          </mc:AlternateContent>
        </w:r>
      </w:del>
    </w:p>
    <w:p w14:paraId="006FA1B2" w14:textId="77777777" w:rsidR="00780752" w:rsidRDefault="00000000">
      <w:pPr>
        <w:spacing w:after="440"/>
        <w:ind w:left="25"/>
        <w:rPr>
          <w:del w:id="76" w:author="db" w:date="2022-09-02T13:54:00Z"/>
        </w:rPr>
      </w:pPr>
      <w:moveFromRangeStart w:id="77" w:author="db" w:date="2022-09-02T13:54:00Z" w:name="move113019257"/>
      <w:moveFrom w:id="78" w:author="db" w:date="2022-09-02T13:54:00Z">
        <w:r>
          <w:rPr>
            <w:rFonts w:ascii="Arial" w:hAnsi="Arial" w:cs="Arial"/>
          </w:rPr>
          <w:t>This Standards Administrative Guideline forms an adjunct to the use and interpretation of the SMPTE Standards Operations Manual. In the event of a conflict, the Operations Manual shall prevail.</w:t>
        </w:r>
      </w:moveFrom>
      <w:moveFromRangeEnd w:id="77"/>
      <w:del w:id="79" w:author="db" w:date="2022-09-02T13:54:00Z">
        <w:r>
          <w:delText xml:space="preserve"> </w:delText>
        </w:r>
      </w:del>
    </w:p>
    <w:p w14:paraId="559AEC33" w14:textId="77777777" w:rsidR="00780752" w:rsidRDefault="00000000">
      <w:pPr>
        <w:pStyle w:val="Heading1"/>
        <w:spacing w:after="180"/>
        <w:ind w:left="25"/>
        <w:rPr>
          <w:del w:id="80" w:author="db" w:date="2022-09-02T13:54:00Z"/>
        </w:rPr>
      </w:pPr>
      <w:del w:id="81" w:author="db" w:date="2022-09-02T13:54:00Z">
        <w:r>
          <w:delText xml:space="preserve">Table of Contents </w:delText>
        </w:r>
      </w:del>
    </w:p>
    <w:p w14:paraId="336445C2" w14:textId="77777777" w:rsidR="00780752" w:rsidRDefault="00000000">
      <w:pPr>
        <w:pStyle w:val="Heading2"/>
        <w:spacing w:after="11"/>
        <w:rPr>
          <w:del w:id="82" w:author="db" w:date="2022-09-02T13:54:00Z"/>
        </w:rPr>
      </w:pPr>
      <w:del w:id="83" w:author="db" w:date="2022-09-02T13:54:00Z">
        <w:r>
          <w:delText>1</w:delText>
        </w:r>
        <w:r>
          <w:rPr>
            <w:rFonts w:ascii="Calibri" w:eastAsia="Calibri" w:hAnsi="Calibri" w:cs="Calibri"/>
            <w:b w:val="0"/>
            <w:sz w:val="22"/>
          </w:rPr>
          <w:delText xml:space="preserve"> </w:delText>
        </w:r>
        <w:r>
          <w:delText xml:space="preserve">Scope </w:delText>
        </w:r>
        <w:r>
          <w:tab/>
          <w:delText>2</w:delText>
        </w:r>
        <w:r>
          <w:rPr>
            <w:rFonts w:ascii="Calibri" w:eastAsia="Calibri" w:hAnsi="Calibri" w:cs="Calibri"/>
            <w:b w:val="0"/>
            <w:sz w:val="22"/>
          </w:rPr>
          <w:delText xml:space="preserve"> </w:delText>
        </w:r>
        <w:r>
          <w:delText>2</w:delText>
        </w:r>
        <w:r>
          <w:rPr>
            <w:rFonts w:ascii="Calibri" w:eastAsia="Calibri" w:hAnsi="Calibri" w:cs="Calibri"/>
            <w:b w:val="0"/>
            <w:sz w:val="22"/>
          </w:rPr>
          <w:delText xml:space="preserve"> </w:delText>
        </w:r>
        <w:r>
          <w:delText xml:space="preserve">Conformance Notation </w:delText>
        </w:r>
        <w:r>
          <w:tab/>
          <w:delText>2</w:delText>
        </w:r>
        <w:r>
          <w:rPr>
            <w:rFonts w:ascii="Calibri" w:eastAsia="Calibri" w:hAnsi="Calibri" w:cs="Calibri"/>
            <w:b w:val="0"/>
            <w:sz w:val="22"/>
          </w:rPr>
          <w:delText xml:space="preserve"> </w:delText>
        </w:r>
        <w:r>
          <w:delText>3</w:delText>
        </w:r>
        <w:r>
          <w:rPr>
            <w:rFonts w:ascii="Calibri" w:eastAsia="Calibri" w:hAnsi="Calibri" w:cs="Calibri"/>
            <w:b w:val="0"/>
            <w:sz w:val="22"/>
          </w:rPr>
          <w:delText xml:space="preserve"> </w:delText>
        </w:r>
        <w:r>
          <w:rPr>
            <w:rFonts w:ascii="Calibri" w:eastAsia="Calibri" w:hAnsi="Calibri" w:cs="Calibri"/>
            <w:b w:val="0"/>
            <w:sz w:val="22"/>
          </w:rPr>
          <w:tab/>
        </w:r>
        <w:r>
          <w:delText xml:space="preserve">Normative References </w:delText>
        </w:r>
        <w:r>
          <w:tab/>
          <w:delText>3</w:delText>
        </w:r>
        <w:r>
          <w:rPr>
            <w:rFonts w:ascii="Calibri" w:eastAsia="Calibri" w:hAnsi="Calibri" w:cs="Calibri"/>
            <w:b w:val="0"/>
            <w:sz w:val="22"/>
          </w:rPr>
          <w:delText xml:space="preserve"> </w:delText>
        </w:r>
        <w:r>
          <w:delText>4</w:delText>
        </w:r>
        <w:r>
          <w:rPr>
            <w:rFonts w:ascii="Calibri" w:eastAsia="Calibri" w:hAnsi="Calibri" w:cs="Calibri"/>
            <w:b w:val="0"/>
            <w:sz w:val="22"/>
          </w:rPr>
          <w:delText xml:space="preserve"> </w:delText>
        </w:r>
        <w:r>
          <w:rPr>
            <w:rFonts w:ascii="Calibri" w:eastAsia="Calibri" w:hAnsi="Calibri" w:cs="Calibri"/>
            <w:b w:val="0"/>
            <w:sz w:val="22"/>
          </w:rPr>
          <w:tab/>
        </w:r>
        <w:r>
          <w:delText xml:space="preserve">General </w:delText>
        </w:r>
        <w:r>
          <w:tab/>
          <w:delText>3</w:delText>
        </w:r>
        <w:r>
          <w:rPr>
            <w:rFonts w:ascii="Calibri" w:eastAsia="Calibri" w:hAnsi="Calibri" w:cs="Calibri"/>
            <w:b w:val="0"/>
            <w:sz w:val="22"/>
          </w:rPr>
          <w:delText xml:space="preserve"> </w:delText>
        </w:r>
      </w:del>
    </w:p>
    <w:p w14:paraId="28D4F1A1" w14:textId="77777777" w:rsidR="00780752" w:rsidRDefault="00000000">
      <w:pPr>
        <w:tabs>
          <w:tab w:val="center" w:pos="528"/>
          <w:tab w:val="center" w:pos="1814"/>
          <w:tab w:val="center" w:pos="9339"/>
        </w:tabs>
        <w:rPr>
          <w:del w:id="84" w:author="db" w:date="2022-09-02T13:54:00Z"/>
        </w:rPr>
      </w:pPr>
      <w:del w:id="85" w:author="db" w:date="2022-09-02T13:54:00Z">
        <w:r>
          <w:rPr>
            <w:rFonts w:ascii="Calibri" w:eastAsia="Calibri" w:hAnsi="Calibri" w:cs="Calibri"/>
            <w:sz w:val="22"/>
          </w:rPr>
          <w:tab/>
        </w:r>
        <w:r>
          <w:delText>4.1</w:delText>
        </w:r>
        <w:r>
          <w:rPr>
            <w:rFonts w:ascii="Calibri" w:eastAsia="Calibri" w:hAnsi="Calibri" w:cs="Calibri"/>
            <w:sz w:val="22"/>
          </w:rPr>
          <w:delText xml:space="preserve"> </w:delText>
        </w:r>
        <w:r>
          <w:rPr>
            <w:rFonts w:ascii="Calibri" w:eastAsia="Calibri" w:hAnsi="Calibri" w:cs="Calibri"/>
            <w:sz w:val="22"/>
          </w:rPr>
          <w:tab/>
        </w:r>
        <w:r>
          <w:delText xml:space="preserve">License </w:delText>
        </w:r>
        <w:r>
          <w:tab/>
          <w:delText>3</w:delText>
        </w:r>
        <w:r>
          <w:rPr>
            <w:rFonts w:ascii="Calibri" w:eastAsia="Calibri" w:hAnsi="Calibri" w:cs="Calibri"/>
            <w:sz w:val="22"/>
          </w:rPr>
          <w:delText xml:space="preserve"> </w:delText>
        </w:r>
      </w:del>
    </w:p>
    <w:p w14:paraId="0C467247" w14:textId="77777777" w:rsidR="00780752" w:rsidRDefault="00000000">
      <w:pPr>
        <w:tabs>
          <w:tab w:val="center" w:pos="528"/>
          <w:tab w:val="center" w:pos="1796"/>
          <w:tab w:val="center" w:pos="9339"/>
        </w:tabs>
        <w:rPr>
          <w:del w:id="86" w:author="db" w:date="2022-09-02T13:54:00Z"/>
        </w:rPr>
      </w:pPr>
      <w:del w:id="87" w:author="db" w:date="2022-09-02T13:54:00Z">
        <w:r>
          <w:rPr>
            <w:rFonts w:ascii="Calibri" w:eastAsia="Calibri" w:hAnsi="Calibri" w:cs="Calibri"/>
            <w:sz w:val="22"/>
          </w:rPr>
          <w:tab/>
        </w:r>
        <w:r>
          <w:delText>4.2</w:delText>
        </w:r>
        <w:r>
          <w:rPr>
            <w:rFonts w:ascii="Calibri" w:eastAsia="Calibri" w:hAnsi="Calibri" w:cs="Calibri"/>
            <w:sz w:val="22"/>
          </w:rPr>
          <w:delText xml:space="preserve"> </w:delText>
        </w:r>
        <w:r>
          <w:rPr>
            <w:rFonts w:ascii="Calibri" w:eastAsia="Calibri" w:hAnsi="Calibri" w:cs="Calibri"/>
            <w:sz w:val="22"/>
          </w:rPr>
          <w:tab/>
        </w:r>
        <w:r>
          <w:delText xml:space="preserve">Header </w:delText>
        </w:r>
        <w:r>
          <w:tab/>
          <w:delText>3</w:delText>
        </w:r>
        <w:r>
          <w:rPr>
            <w:rFonts w:ascii="Calibri" w:eastAsia="Calibri" w:hAnsi="Calibri" w:cs="Calibri"/>
            <w:sz w:val="22"/>
          </w:rPr>
          <w:delText xml:space="preserve"> </w:delText>
        </w:r>
      </w:del>
    </w:p>
    <w:p w14:paraId="059AB788" w14:textId="77777777" w:rsidR="00780752" w:rsidRDefault="00000000">
      <w:pPr>
        <w:pStyle w:val="Heading2"/>
        <w:tabs>
          <w:tab w:val="center" w:pos="446"/>
          <w:tab w:val="center" w:pos="2318"/>
          <w:tab w:val="center" w:pos="9339"/>
        </w:tabs>
        <w:spacing w:after="11"/>
        <w:rPr>
          <w:del w:id="88" w:author="db" w:date="2022-09-02T13:54:00Z"/>
        </w:rPr>
      </w:pPr>
      <w:del w:id="89" w:author="db" w:date="2022-09-02T13:54:00Z">
        <w:r>
          <w:rPr>
            <w:rFonts w:ascii="Calibri" w:eastAsia="Calibri" w:hAnsi="Calibri" w:cs="Calibri"/>
            <w:b w:val="0"/>
            <w:sz w:val="22"/>
          </w:rPr>
          <w:tab/>
        </w:r>
        <w:r>
          <w:delText>5</w:delText>
        </w:r>
        <w:r>
          <w:rPr>
            <w:rFonts w:ascii="Calibri" w:eastAsia="Calibri" w:hAnsi="Calibri" w:cs="Calibri"/>
            <w:b w:val="0"/>
            <w:sz w:val="22"/>
          </w:rPr>
          <w:delText xml:space="preserve"> </w:delText>
        </w:r>
        <w:r>
          <w:rPr>
            <w:rFonts w:ascii="Calibri" w:eastAsia="Calibri" w:hAnsi="Calibri" w:cs="Calibri"/>
            <w:b w:val="0"/>
            <w:sz w:val="22"/>
          </w:rPr>
          <w:tab/>
        </w:r>
        <w:r>
          <w:delText xml:space="preserve">XML Namespaces </w:delText>
        </w:r>
        <w:r>
          <w:tab/>
          <w:delText>3</w:delText>
        </w:r>
        <w:r>
          <w:rPr>
            <w:rFonts w:ascii="Calibri" w:eastAsia="Calibri" w:hAnsi="Calibri" w:cs="Calibri"/>
            <w:b w:val="0"/>
            <w:sz w:val="22"/>
          </w:rPr>
          <w:delText xml:space="preserve"> </w:delText>
        </w:r>
      </w:del>
    </w:p>
    <w:p w14:paraId="1B7F968E" w14:textId="77777777" w:rsidR="00780752" w:rsidRDefault="00000000">
      <w:pPr>
        <w:tabs>
          <w:tab w:val="center" w:pos="528"/>
          <w:tab w:val="center" w:pos="2468"/>
          <w:tab w:val="center" w:pos="9339"/>
        </w:tabs>
        <w:rPr>
          <w:del w:id="90" w:author="db" w:date="2022-09-02T13:54:00Z"/>
        </w:rPr>
      </w:pPr>
      <w:del w:id="91" w:author="db" w:date="2022-09-02T13:54:00Z">
        <w:r>
          <w:rPr>
            <w:rFonts w:ascii="Calibri" w:eastAsia="Calibri" w:hAnsi="Calibri" w:cs="Calibri"/>
            <w:sz w:val="22"/>
          </w:rPr>
          <w:tab/>
        </w:r>
        <w:r>
          <w:delText>5.1</w:delText>
        </w:r>
        <w:r>
          <w:rPr>
            <w:rFonts w:ascii="Calibri" w:eastAsia="Calibri" w:hAnsi="Calibri" w:cs="Calibri"/>
            <w:sz w:val="22"/>
          </w:rPr>
          <w:delText xml:space="preserve"> </w:delText>
        </w:r>
        <w:r>
          <w:rPr>
            <w:rFonts w:ascii="Calibri" w:eastAsia="Calibri" w:hAnsi="Calibri" w:cs="Calibri"/>
            <w:sz w:val="22"/>
          </w:rPr>
          <w:tab/>
        </w:r>
        <w:r>
          <w:delText xml:space="preserve">Overview (informative) </w:delText>
        </w:r>
        <w:r>
          <w:tab/>
          <w:delText>3</w:delText>
        </w:r>
        <w:r>
          <w:rPr>
            <w:rFonts w:ascii="Calibri" w:eastAsia="Calibri" w:hAnsi="Calibri" w:cs="Calibri"/>
            <w:sz w:val="22"/>
          </w:rPr>
          <w:delText xml:space="preserve"> </w:delText>
        </w:r>
      </w:del>
    </w:p>
    <w:p w14:paraId="08BF7744" w14:textId="77777777" w:rsidR="00780752" w:rsidRDefault="00000000">
      <w:pPr>
        <w:tabs>
          <w:tab w:val="center" w:pos="528"/>
          <w:tab w:val="center" w:pos="2763"/>
          <w:tab w:val="center" w:pos="9339"/>
        </w:tabs>
        <w:rPr>
          <w:del w:id="92" w:author="db" w:date="2022-09-02T13:54:00Z"/>
        </w:rPr>
      </w:pPr>
      <w:del w:id="93" w:author="db" w:date="2022-09-02T13:54:00Z">
        <w:r>
          <w:rPr>
            <w:rFonts w:ascii="Calibri" w:eastAsia="Calibri" w:hAnsi="Calibri" w:cs="Calibri"/>
            <w:sz w:val="22"/>
          </w:rPr>
          <w:tab/>
        </w:r>
        <w:r>
          <w:delText>5.2</w:delText>
        </w:r>
        <w:r>
          <w:rPr>
            <w:rFonts w:ascii="Calibri" w:eastAsia="Calibri" w:hAnsi="Calibri" w:cs="Calibri"/>
            <w:sz w:val="22"/>
          </w:rPr>
          <w:delText xml:space="preserve"> </w:delText>
        </w:r>
        <w:r>
          <w:rPr>
            <w:rFonts w:ascii="Calibri" w:eastAsia="Calibri" w:hAnsi="Calibri" w:cs="Calibri"/>
            <w:sz w:val="22"/>
          </w:rPr>
          <w:tab/>
        </w:r>
        <w:r>
          <w:delText xml:space="preserve">XML Elements and Attributes </w:delText>
        </w:r>
        <w:r>
          <w:tab/>
          <w:delText>4</w:delText>
        </w:r>
        <w:r>
          <w:rPr>
            <w:rFonts w:ascii="Calibri" w:eastAsia="Calibri" w:hAnsi="Calibri" w:cs="Calibri"/>
            <w:sz w:val="22"/>
          </w:rPr>
          <w:delText xml:space="preserve"> </w:delText>
        </w:r>
      </w:del>
    </w:p>
    <w:p w14:paraId="344F2F97" w14:textId="77777777" w:rsidR="00780752" w:rsidRDefault="00000000">
      <w:pPr>
        <w:tabs>
          <w:tab w:val="center" w:pos="528"/>
          <w:tab w:val="center" w:pos="2680"/>
          <w:tab w:val="center" w:pos="9339"/>
        </w:tabs>
        <w:rPr>
          <w:del w:id="94" w:author="db" w:date="2022-09-02T13:54:00Z"/>
        </w:rPr>
      </w:pPr>
      <w:del w:id="95" w:author="db" w:date="2022-09-02T13:54:00Z">
        <w:r>
          <w:rPr>
            <w:rFonts w:ascii="Calibri" w:eastAsia="Calibri" w:hAnsi="Calibri" w:cs="Calibri"/>
            <w:sz w:val="22"/>
          </w:rPr>
          <w:tab/>
        </w:r>
        <w:r>
          <w:delText>5.3</w:delText>
        </w:r>
        <w:r>
          <w:rPr>
            <w:rFonts w:ascii="Calibri" w:eastAsia="Calibri" w:hAnsi="Calibri" w:cs="Calibri"/>
            <w:sz w:val="22"/>
          </w:rPr>
          <w:delText xml:space="preserve"> </w:delText>
        </w:r>
        <w:r>
          <w:rPr>
            <w:rFonts w:ascii="Calibri" w:eastAsia="Calibri" w:hAnsi="Calibri" w:cs="Calibri"/>
            <w:sz w:val="22"/>
          </w:rPr>
          <w:tab/>
        </w:r>
        <w:r>
          <w:delText xml:space="preserve">Defining XML Namespaces </w:delText>
        </w:r>
        <w:r>
          <w:tab/>
          <w:delText>4</w:delText>
        </w:r>
        <w:r>
          <w:rPr>
            <w:rFonts w:ascii="Calibri" w:eastAsia="Calibri" w:hAnsi="Calibri" w:cs="Calibri"/>
            <w:sz w:val="22"/>
          </w:rPr>
          <w:delText xml:space="preserve"> </w:delText>
        </w:r>
      </w:del>
    </w:p>
    <w:p w14:paraId="5CE17D0F" w14:textId="77777777" w:rsidR="00780752" w:rsidRDefault="00000000">
      <w:pPr>
        <w:tabs>
          <w:tab w:val="center" w:pos="528"/>
          <w:tab w:val="center" w:pos="2658"/>
          <w:tab w:val="center" w:pos="9339"/>
        </w:tabs>
        <w:rPr>
          <w:del w:id="96" w:author="db" w:date="2022-09-02T13:54:00Z"/>
        </w:rPr>
      </w:pPr>
      <w:del w:id="97" w:author="db" w:date="2022-09-02T13:54:00Z">
        <w:r>
          <w:rPr>
            <w:rFonts w:ascii="Calibri" w:eastAsia="Calibri" w:hAnsi="Calibri" w:cs="Calibri"/>
            <w:sz w:val="22"/>
          </w:rPr>
          <w:tab/>
        </w:r>
        <w:r>
          <w:delText>5.4</w:delText>
        </w:r>
        <w:r>
          <w:rPr>
            <w:rFonts w:ascii="Calibri" w:eastAsia="Calibri" w:hAnsi="Calibri" w:cs="Calibri"/>
            <w:sz w:val="22"/>
          </w:rPr>
          <w:delText xml:space="preserve"> </w:delText>
        </w:r>
        <w:r>
          <w:rPr>
            <w:rFonts w:ascii="Calibri" w:eastAsia="Calibri" w:hAnsi="Calibri" w:cs="Calibri"/>
            <w:sz w:val="22"/>
          </w:rPr>
          <w:tab/>
        </w:r>
        <w:r>
          <w:delText xml:space="preserve">SMPTE XML Namespaces </w:delText>
        </w:r>
        <w:r>
          <w:tab/>
          <w:delText>4</w:delText>
        </w:r>
        <w:r>
          <w:rPr>
            <w:rFonts w:ascii="Calibri" w:eastAsia="Calibri" w:hAnsi="Calibri" w:cs="Calibri"/>
            <w:sz w:val="22"/>
          </w:rPr>
          <w:delText xml:space="preserve"> </w:delText>
        </w:r>
      </w:del>
    </w:p>
    <w:p w14:paraId="5187940C" w14:textId="77777777" w:rsidR="00780752" w:rsidRDefault="00000000">
      <w:pPr>
        <w:tabs>
          <w:tab w:val="center" w:pos="528"/>
          <w:tab w:val="center" w:pos="2113"/>
          <w:tab w:val="center" w:pos="9339"/>
        </w:tabs>
        <w:rPr>
          <w:del w:id="98" w:author="db" w:date="2022-09-02T13:54:00Z"/>
        </w:rPr>
      </w:pPr>
      <w:del w:id="99" w:author="db" w:date="2022-09-02T13:54:00Z">
        <w:r>
          <w:rPr>
            <w:rFonts w:ascii="Calibri" w:eastAsia="Calibri" w:hAnsi="Calibri" w:cs="Calibri"/>
            <w:sz w:val="22"/>
          </w:rPr>
          <w:tab/>
        </w:r>
        <w:r>
          <w:delText>5.5</w:delText>
        </w:r>
        <w:r>
          <w:rPr>
            <w:rFonts w:ascii="Calibri" w:eastAsia="Calibri" w:hAnsi="Calibri" w:cs="Calibri"/>
            <w:sz w:val="22"/>
          </w:rPr>
          <w:delText xml:space="preserve"> </w:delText>
        </w:r>
        <w:r>
          <w:rPr>
            <w:rFonts w:ascii="Calibri" w:eastAsia="Calibri" w:hAnsi="Calibri" w:cs="Calibri"/>
            <w:sz w:val="22"/>
          </w:rPr>
          <w:tab/>
        </w:r>
        <w:r>
          <w:delText xml:space="preserve">Change Policy </w:delText>
        </w:r>
        <w:r>
          <w:tab/>
          <w:delText>6</w:delText>
        </w:r>
        <w:r>
          <w:rPr>
            <w:rFonts w:ascii="Calibri" w:eastAsia="Calibri" w:hAnsi="Calibri" w:cs="Calibri"/>
            <w:sz w:val="22"/>
          </w:rPr>
          <w:delText xml:space="preserve"> </w:delText>
        </w:r>
      </w:del>
    </w:p>
    <w:p w14:paraId="594763E7" w14:textId="77777777" w:rsidR="00780752" w:rsidRDefault="00000000">
      <w:pPr>
        <w:tabs>
          <w:tab w:val="center" w:pos="528"/>
          <w:tab w:val="center" w:pos="2368"/>
          <w:tab w:val="center" w:pos="9339"/>
        </w:tabs>
        <w:rPr>
          <w:del w:id="100" w:author="db" w:date="2022-09-02T13:54:00Z"/>
        </w:rPr>
      </w:pPr>
      <w:del w:id="101" w:author="db" w:date="2022-09-02T13:54:00Z">
        <w:r>
          <w:rPr>
            <w:rFonts w:ascii="Calibri" w:eastAsia="Calibri" w:hAnsi="Calibri" w:cs="Calibri"/>
            <w:sz w:val="22"/>
          </w:rPr>
          <w:tab/>
        </w:r>
        <w:r>
          <w:delText>5.6</w:delText>
        </w:r>
        <w:r>
          <w:rPr>
            <w:rFonts w:ascii="Calibri" w:eastAsia="Calibri" w:hAnsi="Calibri" w:cs="Calibri"/>
            <w:sz w:val="22"/>
          </w:rPr>
          <w:delText xml:space="preserve"> </w:delText>
        </w:r>
        <w:r>
          <w:rPr>
            <w:rFonts w:ascii="Calibri" w:eastAsia="Calibri" w:hAnsi="Calibri" w:cs="Calibri"/>
            <w:sz w:val="22"/>
          </w:rPr>
          <w:tab/>
        </w:r>
        <w:r>
          <w:delText xml:space="preserve">Definition Document </w:delText>
        </w:r>
        <w:r>
          <w:tab/>
          <w:delText>6</w:delText>
        </w:r>
        <w:r>
          <w:rPr>
            <w:rFonts w:ascii="Calibri" w:eastAsia="Calibri" w:hAnsi="Calibri" w:cs="Calibri"/>
            <w:sz w:val="22"/>
          </w:rPr>
          <w:delText xml:space="preserve"> </w:delText>
        </w:r>
      </w:del>
    </w:p>
    <w:p w14:paraId="22D08311" w14:textId="77777777" w:rsidR="00780752" w:rsidRDefault="00000000">
      <w:pPr>
        <w:tabs>
          <w:tab w:val="center" w:pos="528"/>
          <w:tab w:val="center" w:pos="3925"/>
          <w:tab w:val="center" w:pos="9339"/>
        </w:tabs>
        <w:rPr>
          <w:del w:id="102" w:author="db" w:date="2022-09-02T13:54:00Z"/>
        </w:rPr>
      </w:pPr>
      <w:del w:id="103" w:author="db" w:date="2022-09-02T13:54:00Z">
        <w:r>
          <w:rPr>
            <w:rFonts w:ascii="Calibri" w:eastAsia="Calibri" w:hAnsi="Calibri" w:cs="Calibri"/>
            <w:sz w:val="22"/>
          </w:rPr>
          <w:tab/>
        </w:r>
        <w:r>
          <w:delText>5.7</w:delText>
        </w:r>
        <w:r>
          <w:rPr>
            <w:rFonts w:ascii="Calibri" w:eastAsia="Calibri" w:hAnsi="Calibri" w:cs="Calibri"/>
            <w:sz w:val="22"/>
          </w:rPr>
          <w:delText xml:space="preserve"> </w:delText>
        </w:r>
        <w:r>
          <w:rPr>
            <w:rFonts w:ascii="Calibri" w:eastAsia="Calibri" w:hAnsi="Calibri" w:cs="Calibri"/>
            <w:sz w:val="22"/>
          </w:rPr>
          <w:tab/>
        </w:r>
        <w:r>
          <w:delText xml:space="preserve">Compatibility with Legacy XML Namespace URI Syntax </w:delText>
        </w:r>
        <w:r>
          <w:tab/>
          <w:delText>6</w:delText>
        </w:r>
        <w:r>
          <w:rPr>
            <w:rFonts w:ascii="Calibri" w:eastAsia="Calibri" w:hAnsi="Calibri" w:cs="Calibri"/>
            <w:sz w:val="22"/>
          </w:rPr>
          <w:delText xml:space="preserve"> </w:delText>
        </w:r>
      </w:del>
    </w:p>
    <w:p w14:paraId="3440D71A" w14:textId="77777777" w:rsidR="00780752" w:rsidRDefault="00000000">
      <w:pPr>
        <w:pStyle w:val="Heading2"/>
        <w:tabs>
          <w:tab w:val="center" w:pos="446"/>
          <w:tab w:val="center" w:pos="2091"/>
          <w:tab w:val="center" w:pos="9339"/>
        </w:tabs>
        <w:spacing w:after="11"/>
        <w:rPr>
          <w:del w:id="104" w:author="db" w:date="2022-09-02T13:54:00Z"/>
        </w:rPr>
      </w:pPr>
      <w:del w:id="105" w:author="db" w:date="2022-09-02T13:54:00Z">
        <w:r>
          <w:rPr>
            <w:rFonts w:ascii="Calibri" w:eastAsia="Calibri" w:hAnsi="Calibri" w:cs="Calibri"/>
            <w:b w:val="0"/>
            <w:sz w:val="22"/>
          </w:rPr>
          <w:tab/>
        </w:r>
        <w:r>
          <w:delText>6</w:delText>
        </w:r>
        <w:r>
          <w:rPr>
            <w:rFonts w:ascii="Calibri" w:eastAsia="Calibri" w:hAnsi="Calibri" w:cs="Calibri"/>
            <w:b w:val="0"/>
            <w:sz w:val="22"/>
          </w:rPr>
          <w:delText xml:space="preserve"> </w:delText>
        </w:r>
        <w:r>
          <w:rPr>
            <w:rFonts w:ascii="Calibri" w:eastAsia="Calibri" w:hAnsi="Calibri" w:cs="Calibri"/>
            <w:b w:val="0"/>
            <w:sz w:val="22"/>
          </w:rPr>
          <w:tab/>
        </w:r>
        <w:r>
          <w:delText xml:space="preserve">XML Schema </w:delText>
        </w:r>
        <w:r>
          <w:tab/>
          <w:delText>6</w:delText>
        </w:r>
        <w:r>
          <w:rPr>
            <w:rFonts w:ascii="Calibri" w:eastAsia="Calibri" w:hAnsi="Calibri" w:cs="Calibri"/>
            <w:b w:val="0"/>
            <w:sz w:val="22"/>
          </w:rPr>
          <w:delText xml:space="preserve"> </w:delText>
        </w:r>
      </w:del>
    </w:p>
    <w:p w14:paraId="3688D591" w14:textId="77777777" w:rsidR="00780752" w:rsidRDefault="00000000">
      <w:pPr>
        <w:tabs>
          <w:tab w:val="center" w:pos="528"/>
          <w:tab w:val="center" w:pos="2574"/>
          <w:tab w:val="center" w:pos="9339"/>
        </w:tabs>
        <w:rPr>
          <w:del w:id="106" w:author="db" w:date="2022-09-02T13:54:00Z"/>
        </w:rPr>
      </w:pPr>
      <w:del w:id="107" w:author="db" w:date="2022-09-02T13:54:00Z">
        <w:r>
          <w:rPr>
            <w:rFonts w:ascii="Calibri" w:eastAsia="Calibri" w:hAnsi="Calibri" w:cs="Calibri"/>
            <w:sz w:val="22"/>
          </w:rPr>
          <w:tab/>
        </w:r>
        <w:r>
          <w:delText>6.1</w:delText>
        </w:r>
        <w:r>
          <w:rPr>
            <w:rFonts w:ascii="Calibri" w:eastAsia="Calibri" w:hAnsi="Calibri" w:cs="Calibri"/>
            <w:sz w:val="22"/>
          </w:rPr>
          <w:delText xml:space="preserve"> </w:delText>
        </w:r>
        <w:r>
          <w:rPr>
            <w:rFonts w:ascii="Calibri" w:eastAsia="Calibri" w:hAnsi="Calibri" w:cs="Calibri"/>
            <w:sz w:val="22"/>
          </w:rPr>
          <w:tab/>
        </w:r>
        <w:r>
          <w:delText xml:space="preserve">Introduction (informative) </w:delText>
        </w:r>
        <w:r>
          <w:tab/>
          <w:delText>6</w:delText>
        </w:r>
        <w:r>
          <w:rPr>
            <w:rFonts w:ascii="Calibri" w:eastAsia="Calibri" w:hAnsi="Calibri" w:cs="Calibri"/>
            <w:sz w:val="22"/>
          </w:rPr>
          <w:delText xml:space="preserve"> </w:delText>
        </w:r>
      </w:del>
    </w:p>
    <w:p w14:paraId="3A75DC57" w14:textId="77777777" w:rsidR="00780752" w:rsidRDefault="00000000">
      <w:pPr>
        <w:tabs>
          <w:tab w:val="center" w:pos="528"/>
          <w:tab w:val="center" w:pos="2351"/>
          <w:tab w:val="center" w:pos="9339"/>
        </w:tabs>
        <w:rPr>
          <w:del w:id="108" w:author="db" w:date="2022-09-02T13:54:00Z"/>
        </w:rPr>
      </w:pPr>
      <w:del w:id="109" w:author="db" w:date="2022-09-02T13:54:00Z">
        <w:r>
          <w:rPr>
            <w:rFonts w:ascii="Calibri" w:eastAsia="Calibri" w:hAnsi="Calibri" w:cs="Calibri"/>
            <w:sz w:val="22"/>
          </w:rPr>
          <w:tab/>
        </w:r>
        <w:r>
          <w:delText>6.2</w:delText>
        </w:r>
        <w:r>
          <w:rPr>
            <w:rFonts w:ascii="Calibri" w:eastAsia="Calibri" w:hAnsi="Calibri" w:cs="Calibri"/>
            <w:sz w:val="22"/>
          </w:rPr>
          <w:delText xml:space="preserve"> </w:delText>
        </w:r>
        <w:r>
          <w:rPr>
            <w:rFonts w:ascii="Calibri" w:eastAsia="Calibri" w:hAnsi="Calibri" w:cs="Calibri"/>
            <w:sz w:val="22"/>
          </w:rPr>
          <w:tab/>
        </w:r>
        <w:r>
          <w:delText xml:space="preserve">Using XML Schema </w:delText>
        </w:r>
        <w:r>
          <w:tab/>
          <w:delText>6</w:delText>
        </w:r>
        <w:r>
          <w:rPr>
            <w:rFonts w:ascii="Calibri" w:eastAsia="Calibri" w:hAnsi="Calibri" w:cs="Calibri"/>
            <w:sz w:val="22"/>
          </w:rPr>
          <w:delText xml:space="preserve"> </w:delText>
        </w:r>
      </w:del>
    </w:p>
    <w:p w14:paraId="5692C614" w14:textId="77777777" w:rsidR="00780752" w:rsidRDefault="00000000">
      <w:pPr>
        <w:tabs>
          <w:tab w:val="center" w:pos="528"/>
          <w:tab w:val="center" w:pos="2753"/>
          <w:tab w:val="center" w:pos="9339"/>
        </w:tabs>
        <w:rPr>
          <w:del w:id="110" w:author="db" w:date="2022-09-02T13:54:00Z"/>
        </w:rPr>
      </w:pPr>
      <w:del w:id="111" w:author="db" w:date="2022-09-02T13:54:00Z">
        <w:r>
          <w:rPr>
            <w:rFonts w:ascii="Calibri" w:eastAsia="Calibri" w:hAnsi="Calibri" w:cs="Calibri"/>
            <w:sz w:val="22"/>
          </w:rPr>
          <w:tab/>
        </w:r>
        <w:r>
          <w:delText>6.3</w:delText>
        </w:r>
        <w:r>
          <w:rPr>
            <w:rFonts w:ascii="Calibri" w:eastAsia="Calibri" w:hAnsi="Calibri" w:cs="Calibri"/>
            <w:sz w:val="22"/>
          </w:rPr>
          <w:delText xml:space="preserve"> </w:delText>
        </w:r>
        <w:r>
          <w:rPr>
            <w:rFonts w:ascii="Calibri" w:eastAsia="Calibri" w:hAnsi="Calibri" w:cs="Calibri"/>
            <w:sz w:val="22"/>
          </w:rPr>
          <w:tab/>
        </w:r>
        <w:r>
          <w:delText xml:space="preserve">Publication and Maintenance </w:delText>
        </w:r>
        <w:r>
          <w:tab/>
          <w:delText>8</w:delText>
        </w:r>
        <w:r>
          <w:rPr>
            <w:rFonts w:ascii="Calibri" w:eastAsia="Calibri" w:hAnsi="Calibri" w:cs="Calibri"/>
            <w:sz w:val="22"/>
          </w:rPr>
          <w:delText xml:space="preserve"> </w:delText>
        </w:r>
      </w:del>
    </w:p>
    <w:p w14:paraId="57C5CA40" w14:textId="77777777" w:rsidR="00780752" w:rsidRDefault="00000000">
      <w:pPr>
        <w:tabs>
          <w:tab w:val="center" w:pos="528"/>
          <w:tab w:val="center" w:pos="1823"/>
          <w:tab w:val="center" w:pos="9339"/>
        </w:tabs>
        <w:rPr>
          <w:del w:id="112" w:author="db" w:date="2022-09-02T13:54:00Z"/>
        </w:rPr>
      </w:pPr>
      <w:del w:id="113" w:author="db" w:date="2022-09-02T13:54:00Z">
        <w:r>
          <w:rPr>
            <w:rFonts w:ascii="Calibri" w:eastAsia="Calibri" w:hAnsi="Calibri" w:cs="Calibri"/>
            <w:sz w:val="22"/>
          </w:rPr>
          <w:tab/>
        </w:r>
        <w:r>
          <w:delText>6.4</w:delText>
        </w:r>
        <w:r>
          <w:rPr>
            <w:rFonts w:ascii="Calibri" w:eastAsia="Calibri" w:hAnsi="Calibri" w:cs="Calibri"/>
            <w:sz w:val="22"/>
          </w:rPr>
          <w:delText xml:space="preserve"> </w:delText>
        </w:r>
        <w:r>
          <w:rPr>
            <w:rFonts w:ascii="Calibri" w:eastAsia="Calibri" w:hAnsi="Calibri" w:cs="Calibri"/>
            <w:sz w:val="22"/>
          </w:rPr>
          <w:tab/>
        </w:r>
        <w:r>
          <w:delText xml:space="preserve">General </w:delText>
        </w:r>
        <w:r>
          <w:tab/>
          <w:delText>8</w:delText>
        </w:r>
        <w:r>
          <w:rPr>
            <w:rFonts w:ascii="Calibri" w:eastAsia="Calibri" w:hAnsi="Calibri" w:cs="Calibri"/>
            <w:sz w:val="22"/>
          </w:rPr>
          <w:delText xml:space="preserve"> </w:delText>
        </w:r>
      </w:del>
    </w:p>
    <w:p w14:paraId="59ECE30C" w14:textId="77777777" w:rsidR="00780752" w:rsidRDefault="00000000">
      <w:pPr>
        <w:pStyle w:val="Heading2"/>
        <w:spacing w:after="1416"/>
        <w:rPr>
          <w:del w:id="114" w:author="db" w:date="2022-09-02T13:54:00Z"/>
        </w:rPr>
      </w:pPr>
      <w:del w:id="115" w:author="db" w:date="2022-09-02T13:54:00Z">
        <w:r>
          <w:delText>Annex A</w:delText>
        </w:r>
        <w:r>
          <w:rPr>
            <w:rFonts w:ascii="Calibri" w:eastAsia="Calibri" w:hAnsi="Calibri" w:cs="Calibri"/>
            <w:b w:val="0"/>
            <w:sz w:val="22"/>
          </w:rPr>
          <w:delText xml:space="preserve"> </w:delText>
        </w:r>
        <w:r>
          <w:rPr>
            <w:rFonts w:ascii="Calibri" w:eastAsia="Calibri" w:hAnsi="Calibri" w:cs="Calibri"/>
            <w:b w:val="0"/>
            <w:sz w:val="22"/>
          </w:rPr>
          <w:tab/>
        </w:r>
        <w:r>
          <w:delText xml:space="preserve">XML Document License </w:delText>
        </w:r>
        <w:r>
          <w:tab/>
          <w:delText>9</w:delText>
        </w:r>
        <w:r>
          <w:rPr>
            <w:rFonts w:ascii="Calibri" w:eastAsia="Calibri" w:hAnsi="Calibri" w:cs="Calibri"/>
            <w:b w:val="0"/>
            <w:sz w:val="22"/>
          </w:rPr>
          <w:delText xml:space="preserve"> </w:delText>
        </w:r>
        <w:r>
          <w:delText>Annex B</w:delText>
        </w:r>
        <w:r>
          <w:rPr>
            <w:rFonts w:ascii="Calibri" w:eastAsia="Calibri" w:hAnsi="Calibri" w:cs="Calibri"/>
            <w:b w:val="0"/>
            <w:sz w:val="22"/>
          </w:rPr>
          <w:delText xml:space="preserve"> </w:delText>
        </w:r>
        <w:r>
          <w:rPr>
            <w:rFonts w:ascii="Calibri" w:eastAsia="Calibri" w:hAnsi="Calibri" w:cs="Calibri"/>
            <w:b w:val="0"/>
            <w:sz w:val="22"/>
          </w:rPr>
          <w:tab/>
        </w:r>
        <w:r>
          <w:delText xml:space="preserve">XML Element Header </w:delText>
        </w:r>
        <w:r>
          <w:tab/>
          <w:delText>10</w:delText>
        </w:r>
        <w:r>
          <w:rPr>
            <w:rFonts w:ascii="Calibri" w:eastAsia="Calibri" w:hAnsi="Calibri" w:cs="Calibri"/>
            <w:b w:val="0"/>
            <w:sz w:val="22"/>
          </w:rPr>
          <w:delText xml:space="preserve"> </w:delText>
        </w:r>
        <w:r>
          <w:delText>Annex C</w:delText>
        </w:r>
        <w:r>
          <w:rPr>
            <w:rFonts w:ascii="Calibri" w:eastAsia="Calibri" w:hAnsi="Calibri" w:cs="Calibri"/>
            <w:b w:val="0"/>
            <w:sz w:val="22"/>
          </w:rPr>
          <w:delText xml:space="preserve"> </w:delText>
        </w:r>
        <w:r>
          <w:rPr>
            <w:rFonts w:ascii="Calibri" w:eastAsia="Calibri" w:hAnsi="Calibri" w:cs="Calibri"/>
            <w:b w:val="0"/>
            <w:sz w:val="22"/>
          </w:rPr>
          <w:tab/>
        </w:r>
        <w:r>
          <w:delText xml:space="preserve">Sample Namespace Definition Document (informative) </w:delText>
        </w:r>
        <w:r>
          <w:tab/>
          <w:delText>11</w:delText>
        </w:r>
        <w:r>
          <w:rPr>
            <w:rFonts w:ascii="Calibri" w:eastAsia="Calibri" w:hAnsi="Calibri" w:cs="Calibri"/>
            <w:b w:val="0"/>
            <w:sz w:val="22"/>
          </w:rPr>
          <w:delText xml:space="preserve"> </w:delText>
        </w:r>
        <w:r>
          <w:delText xml:space="preserve">Bibliography (informative) </w:delText>
        </w:r>
        <w:r>
          <w:tab/>
          <w:delText>12</w:delText>
        </w:r>
        <w:r>
          <w:rPr>
            <w:rFonts w:ascii="Calibri" w:eastAsia="Calibri" w:hAnsi="Calibri" w:cs="Calibri"/>
            <w:b w:val="0"/>
            <w:sz w:val="22"/>
          </w:rPr>
          <w:delText xml:space="preserve"> </w:delText>
        </w:r>
      </w:del>
    </w:p>
    <w:p w14:paraId="6FCF2F7A" w14:textId="77777777" w:rsidR="00780752" w:rsidRDefault="00000000">
      <w:pPr>
        <w:spacing w:line="235" w:lineRule="auto"/>
        <w:ind w:left="-5"/>
        <w:rPr>
          <w:del w:id="116" w:author="db" w:date="2022-09-02T13:54:00Z"/>
        </w:rPr>
      </w:pPr>
      <w:del w:id="117" w:author="db" w:date="2022-09-02T13:54:00Z">
        <w:r>
          <w:rPr>
            <w:sz w:val="12"/>
          </w:rPr>
          <w:delText xml:space="preserve">Copyright © 2016 by THE SOCIETY OF MOTION PICTURE AND TELEVISION ENGINEERS </w:delText>
        </w:r>
      </w:del>
    </w:p>
    <w:p w14:paraId="7A5D5FA4" w14:textId="77777777" w:rsidR="00780752" w:rsidRDefault="00000000">
      <w:pPr>
        <w:spacing w:line="235" w:lineRule="auto"/>
        <w:ind w:left="-5" w:right="7187"/>
        <w:rPr>
          <w:del w:id="118" w:author="db" w:date="2022-09-02T13:54:00Z"/>
        </w:rPr>
      </w:pPr>
      <w:del w:id="119" w:author="db" w:date="2022-09-02T13:54:00Z">
        <w:r>
          <w:rPr>
            <w:sz w:val="12"/>
          </w:rPr>
          <w:delText xml:space="preserve">3 Barker Avenue., White Plains, NY 10601 (914) 761-1100 </w:delText>
        </w:r>
      </w:del>
    </w:p>
    <w:p w14:paraId="6B2B0E63" w14:textId="77777777" w:rsidR="00780752" w:rsidRDefault="00000000">
      <w:pPr>
        <w:tabs>
          <w:tab w:val="right" w:pos="9756"/>
        </w:tabs>
        <w:spacing w:after="381" w:line="259" w:lineRule="auto"/>
        <w:rPr>
          <w:del w:id="120" w:author="db" w:date="2022-09-02T13:54:00Z"/>
        </w:rPr>
      </w:pPr>
      <w:del w:id="121" w:author="db" w:date="2022-09-02T13:54:00Z">
        <w:r>
          <w:rPr>
            <w:rFonts w:ascii="Arial" w:eastAsia="Arial" w:hAnsi="Arial" w:cs="Arial"/>
            <w:b/>
            <w:sz w:val="16"/>
          </w:rPr>
          <w:delText xml:space="preserve"> </w:delText>
        </w:r>
        <w:r>
          <w:rPr>
            <w:rFonts w:ascii="Arial" w:eastAsia="Arial" w:hAnsi="Arial" w:cs="Arial"/>
            <w:b/>
            <w:sz w:val="16"/>
          </w:rPr>
          <w:tab/>
          <w:delText xml:space="preserve">Approved March 14, 2016 </w:delText>
        </w:r>
      </w:del>
    </w:p>
    <w:p w14:paraId="681FA847" w14:textId="6DD3D6E3" w:rsidR="00000000" w:rsidRDefault="00A45252">
      <w:pPr>
        <w:spacing w:beforeAutospacing="1" w:afterAutospacing="1"/>
        <w:divId w:val="436949131"/>
        <w:rPr>
          <w:ins w:id="122" w:author="db" w:date="2022-09-02T13:54:00Z"/>
          <w:rFonts w:ascii="Arial" w:eastAsia="Times New Roman" w:hAnsi="Arial" w:cs="Arial"/>
        </w:rPr>
      </w:pPr>
      <w:ins w:id="123" w:author="db" w:date="2022-09-02T13:54:00Z">
        <w:r>
          <w:rPr>
            <w:rFonts w:ascii="Arial" w:eastAsia="Times New Roman" w:hAnsi="Arial" w:cs="Arial"/>
            <w:noProof/>
          </w:rPr>
          <w:pict w14:anchorId="1B95B43D">
            <v:rect id="_x0000_i1025" alt="" style="width:468pt;height:.05pt;mso-width-percent:0;mso-height-percent:0;mso-width-percent:0;mso-height-percent:0" o:hralign="center" o:hrstd="t" o:hr="t" fillcolor="#a0a0a0" stroked="f"/>
          </w:pict>
        </w:r>
      </w:ins>
    </w:p>
    <w:p w14:paraId="218799CA" w14:textId="77777777" w:rsidR="00000000" w:rsidRDefault="00000000">
      <w:pPr>
        <w:pStyle w:val="Heading2"/>
        <w:divId w:val="436949131"/>
        <w:rPr>
          <w:rFonts w:ascii="Arial" w:eastAsia="Times New Roman" w:hAnsi="Arial" w:cs="Arial"/>
        </w:rPr>
      </w:pPr>
      <w:r>
        <w:rPr>
          <w:rFonts w:ascii="Arial" w:eastAsia="Times New Roman" w:hAnsi="Arial" w:cs="Arial"/>
        </w:rPr>
        <w:t>Foreword</w:t>
      </w:r>
    </w:p>
    <w:p w14:paraId="6A23A6BC" w14:textId="068ECC0E" w:rsidR="00000000" w:rsidRDefault="00000000">
      <w:pPr>
        <w:pStyle w:val="NormalWeb"/>
        <w:divId w:val="436949131"/>
        <w:rPr>
          <w:rFonts w:ascii="Arial" w:hAnsi="Arial" w:cs="Arial"/>
        </w:rPr>
      </w:pPr>
      <w:hyperlink r:id="rId8" w:history="1">
        <w:r>
          <w:rPr>
            <w:rStyle w:val="Hyperlink"/>
            <w:rFonts w:ascii="Arial" w:hAnsi="Arial" w:cs="Arial"/>
          </w:rPr>
          <w:t>SMPTE (the Society of Motion Picture and Television Engineers)</w:t>
        </w:r>
      </w:hyperlink>
      <w:del w:id="124" w:author="db" w:date="2022-09-02T13:54:00Z">
        <w:r>
          <w:delText>SMPTE (the Society of Motion Picture and Television Engineers)</w:delText>
        </w:r>
      </w:del>
      <w:r>
        <w:rPr>
          <w:rFonts w:ascii="Arial" w:hAnsi="Arial" w:cs="Arial"/>
        </w:rPr>
        <w:t xml:space="preserve"> is an </w:t>
      </w:r>
      <w:proofErr w:type="gramStart"/>
      <w:r>
        <w:rPr>
          <w:rFonts w:ascii="Arial" w:hAnsi="Arial" w:cs="Arial"/>
        </w:rPr>
        <w:t>internationally-recognized</w:t>
      </w:r>
      <w:proofErr w:type="gramEnd"/>
      <w:r>
        <w:rPr>
          <w:rFonts w:ascii="Arial" w:hAnsi="Arial" w:cs="Arial"/>
        </w:rPr>
        <w:t xml:space="preserve"> standards developing organization. Headquartered and incorporated in the United States of America, SMPTE has members in over 80 countries on six continents. SMPTE’s Engineering Documents, including Standards, Recommended Practices, and Engineering Guidelines, are prepared by SMPTE’s Technology Committees. Participation in these Committees is open to all with a bona fide interest in their work. SMPTE cooperates closely with other standards-developing organizations, including ISO, IEC and ITU. </w:t>
      </w:r>
      <w:ins w:id="125" w:author="db" w:date="2022-09-02T13:54:00Z">
        <w:r>
          <w:rPr>
            <w:rFonts w:ascii="Arial" w:hAnsi="Arial" w:cs="Arial"/>
          </w:rPr>
          <w:t>SMPTE Engineering Documents are drafted in accordance with the rules given in its Standards Operations Manual.</w:t>
        </w:r>
      </w:ins>
    </w:p>
    <w:p w14:paraId="2F36DCF3" w14:textId="77777777" w:rsidR="00780752" w:rsidRDefault="00000000">
      <w:pPr>
        <w:pStyle w:val="Heading1"/>
        <w:tabs>
          <w:tab w:val="center" w:pos="834"/>
        </w:tabs>
        <w:spacing w:after="186"/>
        <w:rPr>
          <w:del w:id="126" w:author="db" w:date="2022-09-02T13:54:00Z"/>
        </w:rPr>
      </w:pPr>
      <w:del w:id="127" w:author="db" w:date="2022-09-02T13:54:00Z">
        <w:r>
          <w:delText xml:space="preserve">1 </w:delText>
        </w:r>
        <w:r>
          <w:tab/>
          <w:delText xml:space="preserve">Scope </w:delText>
        </w:r>
      </w:del>
    </w:p>
    <w:p w14:paraId="74C057A8" w14:textId="77777777" w:rsidR="00000000" w:rsidRDefault="00000000">
      <w:pPr>
        <w:pStyle w:val="NormalWeb"/>
        <w:divId w:val="436949131"/>
        <w:rPr>
          <w:ins w:id="128" w:author="db" w:date="2022-09-02T13:54:00Z"/>
          <w:rFonts w:ascii="Arial" w:hAnsi="Arial" w:cs="Arial"/>
        </w:rPr>
      </w:pPr>
      <w:moveToRangeStart w:id="129" w:author="db" w:date="2022-09-02T13:54:00Z" w:name="move113019257"/>
      <w:moveTo w:id="130" w:author="db" w:date="2022-09-02T13:54:00Z">
        <w:r>
          <w:rPr>
            <w:rFonts w:ascii="Arial" w:hAnsi="Arial" w:cs="Arial"/>
          </w:rPr>
          <w:t>This Standards Administrative Guideline forms an adjunct to the use and interpretation of the SMPTE Standards Operations Manual. In the event of a conflict, the Operations Manual shall prevail.</w:t>
        </w:r>
      </w:moveTo>
      <w:moveToRangeEnd w:id="129"/>
    </w:p>
    <w:p w14:paraId="11EFAE50" w14:textId="77777777" w:rsidR="00000000" w:rsidRDefault="00000000">
      <w:pPr>
        <w:pStyle w:val="NormalWeb"/>
        <w:divId w:val="436949131"/>
        <w:rPr>
          <w:ins w:id="131" w:author="db" w:date="2022-09-02T13:54:00Z"/>
          <w:rFonts w:ascii="Arial" w:hAnsi="Arial" w:cs="Arial"/>
        </w:rPr>
      </w:pPr>
      <w:ins w:id="132" w:author="db" w:date="2022-09-02T13:54:00Z">
        <w:r>
          <w:rPr>
            <w:rFonts w:ascii="Arial" w:hAnsi="Arial" w:cs="Arial"/>
          </w:rPr>
          <w:t>Copyright © The Society of Motion Picture and Television Engineers.</w:t>
        </w:r>
      </w:ins>
    </w:p>
    <w:p w14:paraId="32FEE44B" w14:textId="77777777" w:rsidR="00000000" w:rsidRDefault="00000000">
      <w:pPr>
        <w:pStyle w:val="Heading2"/>
        <w:divId w:val="436949131"/>
        <w:rPr>
          <w:ins w:id="133" w:author="db" w:date="2022-09-02T13:54:00Z"/>
          <w:rFonts w:ascii="Arial" w:eastAsia="Times New Roman" w:hAnsi="Arial" w:cs="Arial"/>
        </w:rPr>
      </w:pPr>
      <w:ins w:id="134" w:author="db" w:date="2022-09-02T13:54:00Z">
        <w:r>
          <w:rPr>
            <w:rFonts w:ascii="Arial" w:eastAsia="Times New Roman" w:hAnsi="Arial" w:cs="Arial"/>
          </w:rPr>
          <w:t>Table of contents</w:t>
        </w:r>
      </w:ins>
    </w:p>
    <w:p w14:paraId="7788D1AE" w14:textId="77777777" w:rsidR="00000000" w:rsidRDefault="00000000">
      <w:pPr>
        <w:numPr>
          <w:ilvl w:val="0"/>
          <w:numId w:val="1"/>
        </w:numPr>
        <w:spacing w:before="100" w:beforeAutospacing="1" w:after="100" w:afterAutospacing="1"/>
        <w:divId w:val="436949131"/>
        <w:rPr>
          <w:ins w:id="135" w:author="db" w:date="2022-09-02T13:54:00Z"/>
          <w:rFonts w:ascii="Arial" w:eastAsia="Times New Roman" w:hAnsi="Arial" w:cs="Arial"/>
        </w:rPr>
      </w:pPr>
      <w:hyperlink w:anchor="sec-scope" w:history="1">
        <w:r>
          <w:rPr>
            <w:rStyle w:val="Hyperlink"/>
            <w:rFonts w:ascii="Arial" w:eastAsia="Times New Roman" w:hAnsi="Arial" w:cs="Arial"/>
          </w:rPr>
          <w:t>1 Scope</w:t>
        </w:r>
      </w:hyperlink>
    </w:p>
    <w:p w14:paraId="56E10881" w14:textId="77777777" w:rsidR="00000000" w:rsidRDefault="00000000">
      <w:pPr>
        <w:numPr>
          <w:ilvl w:val="0"/>
          <w:numId w:val="1"/>
        </w:numPr>
        <w:spacing w:before="100" w:beforeAutospacing="1" w:after="100" w:afterAutospacing="1"/>
        <w:divId w:val="436949131"/>
        <w:rPr>
          <w:ins w:id="136" w:author="db" w:date="2022-09-02T13:54:00Z"/>
          <w:rFonts w:ascii="Arial" w:eastAsia="Times New Roman" w:hAnsi="Arial" w:cs="Arial"/>
        </w:rPr>
      </w:pPr>
      <w:hyperlink w:anchor="sec-conformance" w:history="1">
        <w:r>
          <w:rPr>
            <w:rStyle w:val="Hyperlink"/>
            <w:rFonts w:ascii="Arial" w:eastAsia="Times New Roman" w:hAnsi="Arial" w:cs="Arial"/>
          </w:rPr>
          <w:t>2 Conformance</w:t>
        </w:r>
      </w:hyperlink>
    </w:p>
    <w:p w14:paraId="1210264A" w14:textId="77777777" w:rsidR="00000000" w:rsidRDefault="00000000">
      <w:pPr>
        <w:numPr>
          <w:ilvl w:val="0"/>
          <w:numId w:val="1"/>
        </w:numPr>
        <w:spacing w:before="100" w:beforeAutospacing="1" w:after="100" w:afterAutospacing="1"/>
        <w:divId w:val="436949131"/>
        <w:rPr>
          <w:ins w:id="137" w:author="db" w:date="2022-09-02T13:54:00Z"/>
          <w:rFonts w:ascii="Arial" w:eastAsia="Times New Roman" w:hAnsi="Arial" w:cs="Arial"/>
        </w:rPr>
      </w:pPr>
      <w:hyperlink w:anchor="sec-normative-references" w:history="1">
        <w:r>
          <w:rPr>
            <w:rStyle w:val="Hyperlink"/>
            <w:rFonts w:ascii="Arial" w:eastAsia="Times New Roman" w:hAnsi="Arial" w:cs="Arial"/>
          </w:rPr>
          <w:t>3 Normative references</w:t>
        </w:r>
      </w:hyperlink>
    </w:p>
    <w:p w14:paraId="1099AE2A" w14:textId="77777777" w:rsidR="00000000" w:rsidRDefault="00000000">
      <w:pPr>
        <w:numPr>
          <w:ilvl w:val="0"/>
          <w:numId w:val="1"/>
        </w:numPr>
        <w:spacing w:before="100" w:beforeAutospacing="1" w:after="100" w:afterAutospacing="1"/>
        <w:divId w:val="436949131"/>
        <w:rPr>
          <w:ins w:id="138" w:author="db" w:date="2022-09-02T13:54:00Z"/>
          <w:rFonts w:ascii="Arial" w:eastAsia="Times New Roman" w:hAnsi="Arial" w:cs="Arial"/>
        </w:rPr>
      </w:pPr>
      <w:hyperlink w:anchor="sec-general" w:history="1">
        <w:r>
          <w:rPr>
            <w:rStyle w:val="Hyperlink"/>
            <w:rFonts w:ascii="Arial" w:eastAsia="Times New Roman" w:hAnsi="Arial" w:cs="Arial"/>
          </w:rPr>
          <w:t>4 General</w:t>
        </w:r>
      </w:hyperlink>
    </w:p>
    <w:p w14:paraId="72BB4D75" w14:textId="77777777" w:rsidR="00000000" w:rsidRDefault="00000000">
      <w:pPr>
        <w:numPr>
          <w:ilvl w:val="0"/>
          <w:numId w:val="1"/>
        </w:numPr>
        <w:spacing w:before="100" w:beforeAutospacing="1" w:after="100" w:afterAutospacing="1"/>
        <w:divId w:val="436949131"/>
        <w:rPr>
          <w:ins w:id="139" w:author="db" w:date="2022-09-02T13:54:00Z"/>
          <w:rFonts w:ascii="Arial" w:eastAsia="Times New Roman" w:hAnsi="Arial" w:cs="Arial"/>
        </w:rPr>
      </w:pPr>
      <w:hyperlink w:anchor="sec-namespaces" w:history="1">
        <w:r>
          <w:rPr>
            <w:rStyle w:val="Hyperlink"/>
            <w:rFonts w:ascii="Arial" w:eastAsia="Times New Roman" w:hAnsi="Arial" w:cs="Arial"/>
          </w:rPr>
          <w:t>5 XML Namespaces</w:t>
        </w:r>
      </w:hyperlink>
    </w:p>
    <w:p w14:paraId="1697774B" w14:textId="77777777" w:rsidR="00000000" w:rsidRDefault="00000000">
      <w:pPr>
        <w:numPr>
          <w:ilvl w:val="0"/>
          <w:numId w:val="1"/>
        </w:numPr>
        <w:spacing w:before="100" w:beforeAutospacing="1" w:after="100" w:afterAutospacing="1"/>
        <w:divId w:val="436949131"/>
        <w:rPr>
          <w:ins w:id="140" w:author="db" w:date="2022-09-02T13:54:00Z"/>
          <w:rFonts w:ascii="Arial" w:eastAsia="Times New Roman" w:hAnsi="Arial" w:cs="Arial"/>
        </w:rPr>
      </w:pPr>
      <w:hyperlink w:anchor="sec-schema" w:history="1">
        <w:r>
          <w:rPr>
            <w:rStyle w:val="Hyperlink"/>
            <w:rFonts w:ascii="Arial" w:eastAsia="Times New Roman" w:hAnsi="Arial" w:cs="Arial"/>
          </w:rPr>
          <w:t>6 XML Schema</w:t>
        </w:r>
      </w:hyperlink>
    </w:p>
    <w:p w14:paraId="4BC84067" w14:textId="77777777" w:rsidR="00000000" w:rsidRDefault="00000000">
      <w:pPr>
        <w:numPr>
          <w:ilvl w:val="0"/>
          <w:numId w:val="1"/>
        </w:numPr>
        <w:spacing w:before="100" w:beforeAutospacing="1" w:after="100" w:afterAutospacing="1"/>
        <w:divId w:val="436949131"/>
        <w:rPr>
          <w:ins w:id="141" w:author="db" w:date="2022-09-02T13:54:00Z"/>
          <w:rFonts w:ascii="Arial" w:eastAsia="Times New Roman" w:hAnsi="Arial" w:cs="Arial"/>
        </w:rPr>
      </w:pPr>
      <w:hyperlink w:anchor="sec-document-license" w:history="1">
        <w:r>
          <w:rPr>
            <w:rStyle w:val="Hyperlink"/>
            <w:rFonts w:ascii="Arial" w:eastAsia="Times New Roman" w:hAnsi="Arial" w:cs="Arial"/>
          </w:rPr>
          <w:t xml:space="preserve">Annex </w:t>
        </w:r>
        <w:proofErr w:type="gramStart"/>
        <w:r>
          <w:rPr>
            <w:rStyle w:val="Hyperlink"/>
            <w:rFonts w:ascii="Arial" w:eastAsia="Times New Roman" w:hAnsi="Arial" w:cs="Arial"/>
          </w:rPr>
          <w:t>A</w:t>
        </w:r>
        <w:proofErr w:type="gramEnd"/>
        <w:r>
          <w:rPr>
            <w:rStyle w:val="Hyperlink"/>
            <w:rFonts w:ascii="Arial" w:eastAsia="Times New Roman" w:hAnsi="Arial" w:cs="Arial"/>
          </w:rPr>
          <w:t xml:space="preserve"> XML Document License</w:t>
        </w:r>
      </w:hyperlink>
    </w:p>
    <w:p w14:paraId="5C5B862F" w14:textId="77777777" w:rsidR="00000000" w:rsidRDefault="00000000">
      <w:pPr>
        <w:numPr>
          <w:ilvl w:val="0"/>
          <w:numId w:val="1"/>
        </w:numPr>
        <w:spacing w:before="100" w:beforeAutospacing="1" w:after="100" w:afterAutospacing="1"/>
        <w:divId w:val="436949131"/>
        <w:rPr>
          <w:ins w:id="142" w:author="db" w:date="2022-09-02T13:54:00Z"/>
          <w:rFonts w:ascii="Arial" w:eastAsia="Times New Roman" w:hAnsi="Arial" w:cs="Arial"/>
        </w:rPr>
      </w:pPr>
      <w:hyperlink w:anchor="sec-element-header" w:history="1">
        <w:r>
          <w:rPr>
            <w:rStyle w:val="Hyperlink"/>
            <w:rFonts w:ascii="Arial" w:eastAsia="Times New Roman" w:hAnsi="Arial" w:cs="Arial"/>
          </w:rPr>
          <w:t>Annex B XML Element Header</w:t>
        </w:r>
      </w:hyperlink>
    </w:p>
    <w:p w14:paraId="3E379FF4" w14:textId="77777777" w:rsidR="00000000" w:rsidRDefault="00000000">
      <w:pPr>
        <w:numPr>
          <w:ilvl w:val="0"/>
          <w:numId w:val="1"/>
        </w:numPr>
        <w:spacing w:before="100" w:beforeAutospacing="1" w:after="100" w:afterAutospacing="1"/>
        <w:divId w:val="436949131"/>
        <w:rPr>
          <w:ins w:id="143" w:author="db" w:date="2022-09-02T13:54:00Z"/>
          <w:rFonts w:ascii="Arial" w:eastAsia="Times New Roman" w:hAnsi="Arial" w:cs="Arial"/>
        </w:rPr>
      </w:pPr>
      <w:hyperlink w:anchor="sec-sample-namespace" w:history="1">
        <w:r>
          <w:rPr>
            <w:rStyle w:val="Hyperlink"/>
            <w:rFonts w:ascii="Arial" w:eastAsia="Times New Roman" w:hAnsi="Arial" w:cs="Arial"/>
          </w:rPr>
          <w:t>Annex C Sample XML Namespace Definition Document (informative)</w:t>
        </w:r>
      </w:hyperlink>
    </w:p>
    <w:p w14:paraId="7700162D" w14:textId="77777777" w:rsidR="00000000" w:rsidRDefault="00000000">
      <w:pPr>
        <w:pStyle w:val="Heading2"/>
        <w:divId w:val="436949131"/>
        <w:rPr>
          <w:ins w:id="144" w:author="db" w:date="2022-09-02T13:54:00Z"/>
          <w:rFonts w:ascii="Arial" w:eastAsia="Times New Roman" w:hAnsi="Arial" w:cs="Arial"/>
        </w:rPr>
      </w:pPr>
      <w:ins w:id="145" w:author="db" w:date="2022-09-02T13:54:00Z">
        <w:r>
          <w:rPr>
            <w:rStyle w:val="heading-number"/>
            <w:rFonts w:ascii="Arial" w:eastAsia="Times New Roman" w:hAnsi="Arial" w:cs="Arial"/>
          </w:rPr>
          <w:t>1</w:t>
        </w:r>
        <w:r>
          <w:rPr>
            <w:rStyle w:val="heading-label"/>
            <w:rFonts w:ascii="Arial" w:eastAsia="Times New Roman" w:hAnsi="Arial" w:cs="Arial"/>
          </w:rPr>
          <w:t xml:space="preserve"> </w:t>
        </w:r>
        <w:r>
          <w:rPr>
            <w:rFonts w:ascii="Arial" w:eastAsia="Times New Roman" w:hAnsi="Arial" w:cs="Arial"/>
          </w:rPr>
          <w:t>Scope</w:t>
        </w:r>
      </w:ins>
    </w:p>
    <w:p w14:paraId="595FA193" w14:textId="77777777" w:rsidR="00000000" w:rsidRDefault="00000000">
      <w:pPr>
        <w:pStyle w:val="NormalWeb"/>
        <w:divId w:val="436949131"/>
        <w:rPr>
          <w:rFonts w:ascii="Arial" w:hAnsi="Arial" w:cs="Arial"/>
        </w:rPr>
      </w:pPr>
      <w:r>
        <w:rPr>
          <w:rFonts w:ascii="Arial" w:hAnsi="Arial" w:cs="Arial"/>
        </w:rPr>
        <w:t xml:space="preserve">This Administrative Guideline specifies selected uses of the Extensible Markup Language (XML) in SMPTE Engineering Documents. </w:t>
      </w:r>
    </w:p>
    <w:p w14:paraId="44C66D87" w14:textId="6300D400" w:rsidR="00000000" w:rsidRDefault="00000000">
      <w:pPr>
        <w:pStyle w:val="Heading2"/>
        <w:divId w:val="436949131"/>
        <w:rPr>
          <w:rFonts w:ascii="Arial" w:eastAsia="Times New Roman" w:hAnsi="Arial" w:cs="Arial"/>
        </w:rPr>
      </w:pPr>
      <w:r>
        <w:rPr>
          <w:rStyle w:val="heading-number"/>
          <w:rFonts w:ascii="Arial" w:eastAsia="Times New Roman" w:hAnsi="Arial" w:cs="Arial"/>
        </w:rPr>
        <w:t>2</w:t>
      </w:r>
      <w:r>
        <w:rPr>
          <w:rStyle w:val="heading-label"/>
          <w:rFonts w:ascii="Arial" w:eastAsia="Times New Roman" w:hAnsi="Arial" w:cs="Arial"/>
        </w:rPr>
        <w:t xml:space="preserve"> </w:t>
      </w:r>
      <w:r>
        <w:rPr>
          <w:rFonts w:ascii="Arial" w:eastAsia="Times New Roman" w:hAnsi="Arial" w:cs="Arial"/>
        </w:rPr>
        <w:t>Conformance</w:t>
      </w:r>
      <w:del w:id="146" w:author="db" w:date="2022-09-02T13:54:00Z">
        <w:r>
          <w:delText xml:space="preserve"> Notation </w:delText>
        </w:r>
      </w:del>
    </w:p>
    <w:p w14:paraId="0B64A7D1" w14:textId="77777777" w:rsidR="00000000" w:rsidRDefault="00000000">
      <w:pPr>
        <w:pStyle w:val="NormalWeb"/>
        <w:divId w:val="436949131"/>
        <w:rPr>
          <w:rFonts w:ascii="Arial" w:hAnsi="Arial" w:cs="Arial"/>
        </w:rPr>
      </w:pPr>
      <w:r>
        <w:rPr>
          <w:rFonts w:ascii="Arial" w:hAnsi="Arial" w:cs="Arial"/>
        </w:rPr>
        <w:t xml:space="preserve">Normative text is text that describes elements of the design that are indispensable or contains the conformance language keywords: "shall", "should", or "may". Informative text is text that is potentially helpful to the user, but not indispensable, and can be removed, changed, or added editorially without affecting interoperability. Informative text does not contain any conformance keywords. </w:t>
      </w:r>
    </w:p>
    <w:p w14:paraId="2F86B340" w14:textId="77777777" w:rsidR="00000000" w:rsidRDefault="00000000">
      <w:pPr>
        <w:pStyle w:val="NormalWeb"/>
        <w:divId w:val="436949131"/>
        <w:rPr>
          <w:rFonts w:ascii="Arial" w:hAnsi="Arial" w:cs="Arial"/>
        </w:rPr>
      </w:pPr>
      <w:r>
        <w:rPr>
          <w:rFonts w:ascii="Arial" w:hAnsi="Arial" w:cs="Arial"/>
        </w:rPr>
        <w:t xml:space="preserve">All text in this document is, by default, normative, </w:t>
      </w:r>
      <w:proofErr w:type="gramStart"/>
      <w:r>
        <w:rPr>
          <w:rFonts w:ascii="Arial" w:hAnsi="Arial" w:cs="Arial"/>
        </w:rPr>
        <w:t>except:</w:t>
      </w:r>
      <w:proofErr w:type="gramEnd"/>
      <w:r>
        <w:rPr>
          <w:rFonts w:ascii="Arial" w:hAnsi="Arial" w:cs="Arial"/>
        </w:rPr>
        <w:t xml:space="preserve"> the Introduction, any section explicitly labeled as "Informative" or individual paragraphs that start with "Note:" </w:t>
      </w:r>
    </w:p>
    <w:p w14:paraId="5D976C2D" w14:textId="77777777" w:rsidR="00000000" w:rsidRDefault="00000000">
      <w:pPr>
        <w:pStyle w:val="NormalWeb"/>
        <w:divId w:val="436949131"/>
        <w:rPr>
          <w:rFonts w:ascii="Arial" w:hAnsi="Arial" w:cs="Arial"/>
        </w:rPr>
      </w:pPr>
      <w:r>
        <w:rPr>
          <w:rFonts w:ascii="Arial" w:hAnsi="Arial" w:cs="Arial"/>
        </w:rPr>
        <w:t xml:space="preserve">The keywords "shall" and "shall not" indicate requirements strictly to be followed </w:t>
      </w:r>
      <w:proofErr w:type="gramStart"/>
      <w:r>
        <w:rPr>
          <w:rFonts w:ascii="Arial" w:hAnsi="Arial" w:cs="Arial"/>
        </w:rPr>
        <w:t>in order to</w:t>
      </w:r>
      <w:proofErr w:type="gramEnd"/>
      <w:r>
        <w:rPr>
          <w:rFonts w:ascii="Arial" w:hAnsi="Arial" w:cs="Arial"/>
        </w:rPr>
        <w:t xml:space="preserve"> conform to the document and from which no deviation is permitted.</w:t>
      </w:r>
    </w:p>
    <w:p w14:paraId="151DD098" w14:textId="77777777" w:rsidR="00000000" w:rsidRDefault="00000000">
      <w:pPr>
        <w:pStyle w:val="NormalWeb"/>
        <w:divId w:val="436949131"/>
        <w:rPr>
          <w:rFonts w:ascii="Arial" w:hAnsi="Arial" w:cs="Arial"/>
        </w:rPr>
      </w:pPr>
      <w:proofErr w:type="gramStart"/>
      <w:r>
        <w:rPr>
          <w:rFonts w:ascii="Arial" w:hAnsi="Arial" w:cs="Arial"/>
        </w:rPr>
        <w:t>The keywords,</w:t>
      </w:r>
      <w:proofErr w:type="gramEnd"/>
      <w:r>
        <w:rPr>
          <w:rFonts w:ascii="Arial" w:hAnsi="Arial" w:cs="Arial"/>
        </w:rPr>
        <w:t xml:space="preserve"> "should" and "should not" indicate that, among several possibilities, one is recommended as particularly suitable, without mentioning or excluding others; or that a certain course of action is preferred but not necessarily required; or that (in the negative form) a certain possibility or course of action is deprecated but not prohibited.</w:t>
      </w:r>
    </w:p>
    <w:p w14:paraId="33D80D51" w14:textId="77777777" w:rsidR="00000000" w:rsidRDefault="00000000">
      <w:pPr>
        <w:pStyle w:val="NormalWeb"/>
        <w:divId w:val="436949131"/>
        <w:rPr>
          <w:rFonts w:ascii="Arial" w:hAnsi="Arial" w:cs="Arial"/>
        </w:rPr>
      </w:pPr>
      <w:r>
        <w:rPr>
          <w:rFonts w:ascii="Arial" w:hAnsi="Arial" w:cs="Arial"/>
        </w:rPr>
        <w:t xml:space="preserve">The keywords "may" and "need not" indicate courses of action permissible within the limits of the document. </w:t>
      </w:r>
    </w:p>
    <w:p w14:paraId="0283BBD0" w14:textId="77777777" w:rsidR="00000000" w:rsidRDefault="00000000">
      <w:pPr>
        <w:pStyle w:val="NormalWeb"/>
        <w:divId w:val="436949131"/>
        <w:rPr>
          <w:rFonts w:ascii="Arial" w:hAnsi="Arial" w:cs="Arial"/>
        </w:rPr>
      </w:pPr>
      <w:r>
        <w:rPr>
          <w:rFonts w:ascii="Arial" w:hAnsi="Arial" w:cs="Arial"/>
        </w:rPr>
        <w:t>The keyword "reserved" indicates a provision that is not defined at this time, shall not be used, and may be defined in the future. The keyword "forbidden" indicates "reserved" and in addition indicates that the provision will never be defined in the future.</w:t>
      </w:r>
    </w:p>
    <w:p w14:paraId="31D1DCCB" w14:textId="77777777" w:rsidR="00780752" w:rsidRDefault="00000000">
      <w:pPr>
        <w:ind w:left="25"/>
        <w:rPr>
          <w:del w:id="147" w:author="db" w:date="2022-09-02T13:54:00Z"/>
        </w:rPr>
      </w:pPr>
      <w:del w:id="148" w:author="db" w:date="2022-09-02T13:54:00Z">
        <w:r>
          <w:delText xml:space="preserve">A conformant implementation according to this document is one that includes all mandatory provisions ("shall") and, if implemented, all recommended provisions ("should") as described. A conformant implementation need not implement optional provisions ("may") and need not implement them as described. </w:delText>
        </w:r>
      </w:del>
    </w:p>
    <w:p w14:paraId="12C8D6CF" w14:textId="77777777" w:rsidR="00000000" w:rsidRDefault="00000000">
      <w:pPr>
        <w:pStyle w:val="NormalWeb"/>
        <w:divId w:val="436949131"/>
        <w:rPr>
          <w:rFonts w:ascii="Arial" w:hAnsi="Arial" w:cs="Arial"/>
        </w:rPr>
      </w:pPr>
      <w:r>
        <w:rPr>
          <w:rFonts w:ascii="Arial" w:hAnsi="Arial" w:cs="Arial"/>
        </w:rPr>
        <w:t>Unless otherwise specified, the order of precedence of the types of normative information in this document shall be as follows: Normative prose shall be the authoritative definition; Tables shall be next; then formal languages; then figures; and then any other language forms.</w:t>
      </w:r>
    </w:p>
    <w:p w14:paraId="3DE5782D" w14:textId="5B101496" w:rsidR="00000000" w:rsidRDefault="00000000">
      <w:pPr>
        <w:pStyle w:val="Heading2"/>
        <w:divId w:val="436949131"/>
        <w:rPr>
          <w:rFonts w:ascii="Arial" w:eastAsia="Times New Roman" w:hAnsi="Arial" w:cs="Arial"/>
        </w:rPr>
      </w:pPr>
      <w:r>
        <w:rPr>
          <w:rStyle w:val="heading-number"/>
          <w:rFonts w:ascii="Arial" w:eastAsia="Times New Roman" w:hAnsi="Arial" w:cs="Arial"/>
        </w:rPr>
        <w:t>3</w:t>
      </w:r>
      <w:r>
        <w:rPr>
          <w:rStyle w:val="heading-label"/>
          <w:rFonts w:ascii="Arial" w:eastAsia="Times New Roman" w:hAnsi="Arial" w:cs="Arial"/>
        </w:rPr>
        <w:t xml:space="preserve"> </w:t>
      </w:r>
      <w:r>
        <w:rPr>
          <w:rFonts w:ascii="Arial" w:eastAsia="Times New Roman" w:hAnsi="Arial" w:cs="Arial"/>
        </w:rPr>
        <w:t xml:space="preserve">Normative </w:t>
      </w:r>
      <w:del w:id="149" w:author="db" w:date="2022-09-02T13:54:00Z">
        <w:r>
          <w:delText xml:space="preserve">References </w:delText>
        </w:r>
      </w:del>
      <w:ins w:id="150" w:author="db" w:date="2022-09-02T13:54:00Z">
        <w:r>
          <w:rPr>
            <w:rFonts w:ascii="Arial" w:eastAsia="Times New Roman" w:hAnsi="Arial" w:cs="Arial"/>
          </w:rPr>
          <w:t>references</w:t>
        </w:r>
      </w:ins>
    </w:p>
    <w:p w14:paraId="274030F0" w14:textId="12F2AB37" w:rsidR="00000000" w:rsidRDefault="00000000">
      <w:pPr>
        <w:pStyle w:val="NormalWeb"/>
        <w:divId w:val="436949131"/>
        <w:rPr>
          <w:ins w:id="151" w:author="db" w:date="2022-09-02T13:54:00Z"/>
          <w:rFonts w:ascii="Arial" w:hAnsi="Arial" w:cs="Arial"/>
        </w:rPr>
      </w:pPr>
      <w:del w:id="152" w:author="db" w:date="2022-09-02T13:54:00Z">
        <w:r>
          <w:delText xml:space="preserve">The following standards contain provisions which, through reference in this text, constitute provisions of this </w:delText>
        </w:r>
      </w:del>
      <w:ins w:id="153" w:author="db" w:date="2022-09-02T13:54:00Z">
        <w:r>
          <w:rPr>
            <w:rFonts w:ascii="Arial" w:hAnsi="Arial" w:cs="Arial"/>
          </w:rPr>
          <w:t xml:space="preserve">The following documents are referred to in the text in such a way that some or </w:t>
        </w:r>
        <w:proofErr w:type="gramStart"/>
        <w:r>
          <w:rPr>
            <w:rFonts w:ascii="Arial" w:hAnsi="Arial" w:cs="Arial"/>
          </w:rPr>
          <w:t>all of</w:t>
        </w:r>
        <w:proofErr w:type="gramEnd"/>
        <w:r>
          <w:rPr>
            <w:rFonts w:ascii="Arial" w:hAnsi="Arial" w:cs="Arial"/>
          </w:rPr>
          <w:t xml:space="preserve"> their content constitutes requirements of this document. For dated references, only the edition cited applies. For undated references, the latest edition of the referenced document (including any amendments) applies.</w:t>
        </w:r>
      </w:ins>
    </w:p>
    <w:p w14:paraId="2E802510" w14:textId="77777777" w:rsidR="00780752" w:rsidRDefault="00000000">
      <w:pPr>
        <w:ind w:left="25"/>
        <w:rPr>
          <w:del w:id="154" w:author="db" w:date="2022-09-02T13:54:00Z"/>
        </w:rPr>
      </w:pPr>
      <w:moveFromRangeStart w:id="155" w:author="db" w:date="2022-09-02T13:54:00Z" w:name="move113019256"/>
      <w:moveFrom w:id="156" w:author="db" w:date="2022-09-02T13:54:00Z">
        <w:r>
          <w:rPr>
            <w:rFonts w:ascii="Arial" w:eastAsia="Times New Roman" w:hAnsi="Arial" w:cs="Arial"/>
            <w:b/>
            <w:bCs/>
            <w:caps/>
          </w:rPr>
          <w:t>Administrative Guideline</w:t>
        </w:r>
      </w:moveFrom>
      <w:moveFromRangeEnd w:id="155"/>
      <w:del w:id="157" w:author="db" w:date="2022-09-02T13:54:00Z">
        <w:r>
          <w:delText xml:space="preserve">. At the time of publication, the editions indicated were valid. All standards are subject to revision, and parties to agreements based on this document are encouraged to investigate the possibility of applying the most recent edition of the standards indicated below. </w:delText>
        </w:r>
      </w:del>
    </w:p>
    <w:p w14:paraId="64A231D0" w14:textId="6720F715" w:rsidR="00000000" w:rsidRDefault="00000000">
      <w:pPr>
        <w:numPr>
          <w:ilvl w:val="0"/>
          <w:numId w:val="2"/>
        </w:numPr>
        <w:spacing w:before="100" w:beforeAutospacing="1" w:after="100" w:afterAutospacing="1"/>
        <w:divId w:val="436949131"/>
        <w:rPr>
          <w:rFonts w:ascii="Arial" w:eastAsia="Times New Roman" w:hAnsi="Arial" w:cs="Arial"/>
        </w:rPr>
      </w:pPr>
      <w:r>
        <w:rPr>
          <w:rFonts w:ascii="Arial" w:eastAsia="Times New Roman" w:hAnsi="Arial" w:cs="Arial"/>
        </w:rPr>
        <w:t>W3C Recommendation, "</w:t>
      </w:r>
      <w:r>
        <w:rPr>
          <w:rStyle w:val="HTMLCite"/>
          <w:rFonts w:ascii="Arial" w:eastAsia="Times New Roman" w:hAnsi="Arial" w:cs="Arial"/>
        </w:rPr>
        <w:t>XML Schema Part 1: Structures Second Edition</w:t>
      </w:r>
      <w:r>
        <w:rPr>
          <w:rFonts w:ascii="Arial" w:eastAsia="Times New Roman" w:hAnsi="Arial" w:cs="Arial"/>
        </w:rPr>
        <w:t xml:space="preserve">", 28 October 2004, </w:t>
      </w:r>
      <w:hyperlink r:id="rId9" w:history="1">
        <w:r>
          <w:rPr>
            <w:rStyle w:val="Hyperlink"/>
            <w:rFonts w:ascii="Arial" w:eastAsia="Times New Roman" w:hAnsi="Arial" w:cs="Arial"/>
          </w:rPr>
          <w:t>http://www.w3.org/TR/2004/REC-xmlschema-1-20041028/</w:t>
        </w:r>
      </w:hyperlink>
      <w:del w:id="158" w:author="db" w:date="2022-09-02T13:54:00Z">
        <w:r>
          <w:delText>http://www.w3.org/TR/2004/REC-xmlschema-1-20041028/</w:delText>
        </w:r>
      </w:del>
      <w:r>
        <w:rPr>
          <w:rFonts w:ascii="Arial" w:eastAsia="Times New Roman" w:hAnsi="Arial" w:cs="Arial"/>
        </w:rPr>
        <w:t xml:space="preserve"> </w:t>
      </w:r>
    </w:p>
    <w:p w14:paraId="3D5DF578" w14:textId="76B3BC6A" w:rsidR="00000000" w:rsidRDefault="00000000">
      <w:pPr>
        <w:numPr>
          <w:ilvl w:val="0"/>
          <w:numId w:val="2"/>
        </w:numPr>
        <w:spacing w:before="100" w:beforeAutospacing="1" w:after="100" w:afterAutospacing="1"/>
        <w:divId w:val="436949131"/>
        <w:rPr>
          <w:rFonts w:ascii="Arial" w:eastAsia="Times New Roman" w:hAnsi="Arial" w:cs="Arial"/>
        </w:rPr>
      </w:pPr>
      <w:r>
        <w:rPr>
          <w:rFonts w:ascii="Arial" w:eastAsia="Times New Roman" w:hAnsi="Arial" w:cs="Arial"/>
        </w:rPr>
        <w:t>W3C Recommendation, "</w:t>
      </w:r>
      <w:r>
        <w:rPr>
          <w:rStyle w:val="HTMLCite"/>
          <w:rFonts w:ascii="Arial" w:eastAsia="Times New Roman" w:hAnsi="Arial" w:cs="Arial"/>
        </w:rPr>
        <w:t>XML Schema Part 2: Datatypes Second Edition</w:t>
      </w:r>
      <w:r>
        <w:rPr>
          <w:rFonts w:ascii="Arial" w:eastAsia="Times New Roman" w:hAnsi="Arial" w:cs="Arial"/>
        </w:rPr>
        <w:t xml:space="preserve">", 28 October 2004, </w:t>
      </w:r>
      <w:hyperlink r:id="rId10" w:history="1">
        <w:r>
          <w:rPr>
            <w:rStyle w:val="Hyperlink"/>
            <w:rFonts w:ascii="Arial" w:eastAsia="Times New Roman" w:hAnsi="Arial" w:cs="Arial"/>
          </w:rPr>
          <w:t>http://www.w3.org/TR/2004/REC-xmlschema-2-20041028/</w:t>
        </w:r>
      </w:hyperlink>
      <w:del w:id="159" w:author="db" w:date="2022-09-02T13:54:00Z">
        <w:r>
          <w:delText>http://www.w3.org/TR/2004/REC-xmlschema-2-20041028/</w:delText>
        </w:r>
      </w:del>
      <w:r>
        <w:rPr>
          <w:rFonts w:ascii="Arial" w:eastAsia="Times New Roman" w:hAnsi="Arial" w:cs="Arial"/>
        </w:rPr>
        <w:t xml:space="preserve"> </w:t>
      </w:r>
    </w:p>
    <w:p w14:paraId="589ECE90" w14:textId="68501BE7" w:rsidR="00000000" w:rsidRDefault="00000000">
      <w:pPr>
        <w:numPr>
          <w:ilvl w:val="0"/>
          <w:numId w:val="2"/>
        </w:numPr>
        <w:spacing w:before="100" w:beforeAutospacing="1" w:after="100" w:afterAutospacing="1"/>
        <w:divId w:val="436949131"/>
        <w:rPr>
          <w:rFonts w:ascii="Arial" w:eastAsia="Times New Roman" w:hAnsi="Arial" w:cs="Arial"/>
        </w:rPr>
      </w:pPr>
      <w:r>
        <w:rPr>
          <w:rFonts w:ascii="Arial" w:eastAsia="Times New Roman" w:hAnsi="Arial" w:cs="Arial"/>
        </w:rPr>
        <w:t>W3C Recommendation, "</w:t>
      </w:r>
      <w:r>
        <w:rPr>
          <w:rStyle w:val="HTMLCite"/>
          <w:rFonts w:ascii="Arial" w:eastAsia="Times New Roman" w:hAnsi="Arial" w:cs="Arial"/>
        </w:rPr>
        <w:t>Extensible Markup Language (XML) 1.0 (Fifth Edition)</w:t>
      </w:r>
      <w:r>
        <w:rPr>
          <w:rFonts w:ascii="Arial" w:eastAsia="Times New Roman" w:hAnsi="Arial" w:cs="Arial"/>
        </w:rPr>
        <w:t xml:space="preserve">", 26 November 2008, </w:t>
      </w:r>
      <w:hyperlink r:id="rId11" w:history="1">
        <w:r>
          <w:rPr>
            <w:rStyle w:val="Hyperlink"/>
            <w:rFonts w:ascii="Arial" w:eastAsia="Times New Roman" w:hAnsi="Arial" w:cs="Arial"/>
          </w:rPr>
          <w:t>http://www.w3.org/TR/2008/REC-xml-20081126/</w:t>
        </w:r>
      </w:hyperlink>
      <w:del w:id="160" w:author="db" w:date="2022-09-02T13:54:00Z">
        <w:r>
          <w:delText>http://www.w3.org/TR/2008/REC-xml-20081126/</w:delText>
        </w:r>
      </w:del>
      <w:r>
        <w:rPr>
          <w:rFonts w:ascii="Arial" w:eastAsia="Times New Roman" w:hAnsi="Arial" w:cs="Arial"/>
        </w:rPr>
        <w:t xml:space="preserve"> </w:t>
      </w:r>
    </w:p>
    <w:p w14:paraId="5F675F93" w14:textId="644B4E3F" w:rsidR="00000000" w:rsidRDefault="00000000">
      <w:pPr>
        <w:numPr>
          <w:ilvl w:val="0"/>
          <w:numId w:val="2"/>
        </w:numPr>
        <w:spacing w:before="100" w:beforeAutospacing="1" w:after="100" w:afterAutospacing="1"/>
        <w:divId w:val="436949131"/>
        <w:rPr>
          <w:rFonts w:ascii="Arial" w:eastAsia="Times New Roman" w:hAnsi="Arial" w:cs="Arial"/>
        </w:rPr>
      </w:pPr>
      <w:r>
        <w:rPr>
          <w:rFonts w:ascii="Arial" w:eastAsia="Times New Roman" w:hAnsi="Arial" w:cs="Arial"/>
        </w:rPr>
        <w:t>W3C Recommendation, "</w:t>
      </w:r>
      <w:r>
        <w:rPr>
          <w:rStyle w:val="HTMLCite"/>
          <w:rFonts w:ascii="Arial" w:eastAsia="Times New Roman" w:hAnsi="Arial" w:cs="Arial"/>
        </w:rPr>
        <w:t>Namespaces in XML 1.0 (Third Edition)</w:t>
      </w:r>
      <w:r>
        <w:rPr>
          <w:rFonts w:ascii="Arial" w:eastAsia="Times New Roman" w:hAnsi="Arial" w:cs="Arial"/>
        </w:rPr>
        <w:t xml:space="preserve">", 8 December 2009, </w:t>
      </w:r>
      <w:hyperlink r:id="rId12" w:history="1">
        <w:r>
          <w:rPr>
            <w:rStyle w:val="Hyperlink"/>
            <w:rFonts w:ascii="Arial" w:eastAsia="Times New Roman" w:hAnsi="Arial" w:cs="Arial"/>
          </w:rPr>
          <w:t>http://www.w3.org/TR/2009/REC-xml-names-20091208/</w:t>
        </w:r>
      </w:hyperlink>
      <w:del w:id="161" w:author="db" w:date="2022-09-02T13:54:00Z">
        <w:r>
          <w:delText>http://www.w3.org/TR/2009/REC-xml-names-20091208/</w:delText>
        </w:r>
      </w:del>
      <w:r>
        <w:rPr>
          <w:rFonts w:ascii="Arial" w:eastAsia="Times New Roman" w:hAnsi="Arial" w:cs="Arial"/>
        </w:rPr>
        <w:t xml:space="preserve"> </w:t>
      </w:r>
    </w:p>
    <w:p w14:paraId="1BCA6E82" w14:textId="3805C537" w:rsidR="00000000" w:rsidRDefault="00000000">
      <w:pPr>
        <w:numPr>
          <w:ilvl w:val="0"/>
          <w:numId w:val="2"/>
        </w:numPr>
        <w:spacing w:before="100" w:beforeAutospacing="1" w:after="100" w:afterAutospacing="1"/>
        <w:divId w:val="436949131"/>
        <w:rPr>
          <w:rFonts w:ascii="Arial" w:eastAsia="Times New Roman" w:hAnsi="Arial" w:cs="Arial"/>
        </w:rPr>
      </w:pPr>
      <w:r>
        <w:rPr>
          <w:rFonts w:ascii="Arial" w:eastAsia="Times New Roman" w:hAnsi="Arial" w:cs="Arial"/>
        </w:rPr>
        <w:t>W3C Recommendation, "</w:t>
      </w:r>
      <w:r>
        <w:rPr>
          <w:rStyle w:val="HTMLCite"/>
          <w:rFonts w:ascii="Arial" w:eastAsia="Times New Roman" w:hAnsi="Arial" w:cs="Arial"/>
        </w:rPr>
        <w:t>HTML 5.2</w:t>
      </w:r>
      <w:r>
        <w:rPr>
          <w:rFonts w:ascii="Arial" w:eastAsia="Times New Roman" w:hAnsi="Arial" w:cs="Arial"/>
        </w:rPr>
        <w:t xml:space="preserve">", 14 December 2017, </w:t>
      </w:r>
      <w:hyperlink r:id="rId13" w:history="1">
        <w:r>
          <w:rPr>
            <w:rStyle w:val="Hyperlink"/>
            <w:rFonts w:ascii="Arial" w:eastAsia="Times New Roman" w:hAnsi="Arial" w:cs="Arial"/>
          </w:rPr>
          <w:t>https://www.w3.org/TR/html5/</w:t>
        </w:r>
      </w:hyperlink>
      <w:del w:id="162" w:author="db" w:date="2022-09-02T13:54:00Z">
        <w:r>
          <w:delText>https://www.w3.org/TR/html5/</w:delText>
        </w:r>
      </w:del>
      <w:r>
        <w:rPr>
          <w:rFonts w:ascii="Arial" w:eastAsia="Times New Roman" w:hAnsi="Arial" w:cs="Arial"/>
        </w:rPr>
        <w:t xml:space="preserve"> </w:t>
      </w:r>
    </w:p>
    <w:p w14:paraId="3FFE3E7A" w14:textId="77777777" w:rsidR="00000000" w:rsidRDefault="00000000">
      <w:pPr>
        <w:numPr>
          <w:ilvl w:val="0"/>
          <w:numId w:val="2"/>
        </w:numPr>
        <w:spacing w:before="100" w:beforeAutospacing="1" w:after="100" w:afterAutospacing="1"/>
        <w:divId w:val="436949131"/>
        <w:rPr>
          <w:rFonts w:ascii="Arial" w:eastAsia="Times New Roman" w:hAnsi="Arial" w:cs="Arial"/>
        </w:rPr>
      </w:pPr>
      <w:r>
        <w:rPr>
          <w:rStyle w:val="HTMLCite"/>
          <w:rFonts w:ascii="Arial" w:eastAsia="Times New Roman" w:hAnsi="Arial" w:cs="Arial"/>
        </w:rPr>
        <w:t>IETF RFC 3986</w:t>
      </w:r>
      <w:r>
        <w:rPr>
          <w:rFonts w:ascii="Arial" w:eastAsia="Times New Roman" w:hAnsi="Arial" w:cs="Arial"/>
        </w:rPr>
        <w:t xml:space="preserve">, "Uniform Resource Identifiers (URI): Generic Syntax", T. Berners-Lee, et al., January 2005. </w:t>
      </w:r>
      <w:hyperlink r:id="rId14" w:history="1">
        <w:r>
          <w:rPr>
            <w:rStyle w:val="Hyperlink"/>
            <w:rFonts w:ascii="Arial" w:eastAsia="Times New Roman" w:hAnsi="Arial" w:cs="Arial"/>
          </w:rPr>
          <w:t>http://www.ietf.org/rfc/rfc3986.txt</w:t>
        </w:r>
      </w:hyperlink>
      <w:r>
        <w:rPr>
          <w:rFonts w:ascii="Arial" w:eastAsia="Times New Roman" w:hAnsi="Arial" w:cs="Arial"/>
        </w:rPr>
        <w:t xml:space="preserve"> </w:t>
      </w:r>
    </w:p>
    <w:p w14:paraId="506BB243" w14:textId="77777777" w:rsidR="00780752" w:rsidRDefault="00000000">
      <w:pPr>
        <w:spacing w:after="444"/>
        <w:ind w:left="25"/>
        <w:rPr>
          <w:del w:id="163" w:author="db" w:date="2022-09-02T13:54:00Z"/>
        </w:rPr>
      </w:pPr>
      <w:del w:id="164" w:author="db" w:date="2022-09-02T13:54:00Z">
        <w:r>
          <w:delText xml:space="preserve">http://www.ietf.org/rfc/rfc3986.txt  </w:delText>
        </w:r>
      </w:del>
    </w:p>
    <w:p w14:paraId="17AFB294" w14:textId="77777777" w:rsidR="00000000" w:rsidRDefault="00000000">
      <w:pPr>
        <w:pStyle w:val="Heading2"/>
        <w:divId w:val="436949131"/>
        <w:rPr>
          <w:rFonts w:ascii="Arial" w:eastAsia="Times New Roman" w:hAnsi="Arial" w:cs="Arial"/>
        </w:rPr>
      </w:pPr>
      <w:r>
        <w:rPr>
          <w:rStyle w:val="heading-number"/>
          <w:rFonts w:ascii="Arial" w:eastAsia="Times New Roman" w:hAnsi="Arial" w:cs="Arial"/>
        </w:rPr>
        <w:t>4</w:t>
      </w:r>
      <w:r>
        <w:rPr>
          <w:rStyle w:val="heading-label"/>
          <w:rFonts w:ascii="Arial" w:eastAsia="Times New Roman" w:hAnsi="Arial" w:cs="Arial"/>
        </w:rPr>
        <w:t xml:space="preserve"> </w:t>
      </w:r>
      <w:r>
        <w:rPr>
          <w:rFonts w:ascii="Arial" w:eastAsia="Times New Roman" w:hAnsi="Arial" w:cs="Arial"/>
        </w:rPr>
        <w:t>General</w:t>
      </w:r>
    </w:p>
    <w:p w14:paraId="4A628C97" w14:textId="77777777" w:rsidR="00000000" w:rsidRDefault="00000000">
      <w:pPr>
        <w:pStyle w:val="Heading3"/>
        <w:divId w:val="436949131"/>
        <w:rPr>
          <w:rFonts w:ascii="Arial" w:eastAsia="Times New Roman" w:hAnsi="Arial" w:cs="Arial"/>
        </w:rPr>
      </w:pPr>
      <w:r>
        <w:rPr>
          <w:rStyle w:val="heading-number"/>
          <w:rFonts w:ascii="Arial" w:eastAsia="Times New Roman" w:hAnsi="Arial" w:cs="Arial"/>
        </w:rPr>
        <w:t>4.1</w:t>
      </w:r>
      <w:r>
        <w:rPr>
          <w:rStyle w:val="heading-label"/>
          <w:rFonts w:ascii="Arial" w:eastAsia="Times New Roman" w:hAnsi="Arial" w:cs="Arial"/>
        </w:rPr>
        <w:t xml:space="preserve"> </w:t>
      </w:r>
      <w:r>
        <w:rPr>
          <w:rFonts w:ascii="Arial" w:eastAsia="Times New Roman" w:hAnsi="Arial" w:cs="Arial"/>
        </w:rPr>
        <w:t>License</w:t>
      </w:r>
    </w:p>
    <w:p w14:paraId="41B858DE" w14:textId="4EA281AA" w:rsidR="00000000" w:rsidRDefault="00000000">
      <w:pPr>
        <w:pStyle w:val="NormalWeb"/>
        <w:divId w:val="436949131"/>
        <w:rPr>
          <w:rFonts w:ascii="Arial" w:hAnsi="Arial" w:cs="Arial"/>
        </w:rPr>
      </w:pPr>
      <w:r>
        <w:rPr>
          <w:rFonts w:ascii="Arial" w:hAnsi="Arial" w:cs="Arial"/>
        </w:rPr>
        <w:t xml:space="preserve">Any document that (a) is defined by an Engineering Document and (b) conforms to Extensible Markup Language (XML) 1.0, whether within the prose or as an Additional Element, shall be licensed according to </w:t>
      </w:r>
      <w:hyperlink w:anchor="sec-document-license" w:history="1">
        <w:r>
          <w:rPr>
            <w:rStyle w:val="Hyperlink"/>
            <w:rFonts w:ascii="Arial" w:hAnsi="Arial" w:cs="Arial"/>
          </w:rPr>
          <w:t>Annex A</w:t>
        </w:r>
      </w:hyperlink>
      <w:del w:id="165" w:author="db" w:date="2022-09-02T13:54:00Z">
        <w:r>
          <w:delText>Annex A.</w:delText>
        </w:r>
      </w:del>
      <w:ins w:id="166" w:author="db" w:date="2022-09-02T13:54:00Z">
        <w:r>
          <w:rPr>
            <w:rFonts w:ascii="Arial" w:hAnsi="Arial" w:cs="Arial"/>
          </w:rPr>
          <w:t>.</w:t>
        </w:r>
      </w:ins>
      <w:r>
        <w:rPr>
          <w:rFonts w:ascii="Arial" w:hAnsi="Arial" w:cs="Arial"/>
        </w:rPr>
        <w:t xml:space="preserve"> </w:t>
      </w:r>
    </w:p>
    <w:p w14:paraId="58361896" w14:textId="77777777" w:rsidR="00000000" w:rsidRDefault="00000000">
      <w:pPr>
        <w:pStyle w:val="Heading3"/>
        <w:divId w:val="436949131"/>
        <w:rPr>
          <w:rFonts w:ascii="Arial" w:eastAsia="Times New Roman" w:hAnsi="Arial" w:cs="Arial"/>
        </w:rPr>
      </w:pPr>
      <w:r>
        <w:rPr>
          <w:rStyle w:val="heading-number"/>
          <w:rFonts w:ascii="Arial" w:eastAsia="Times New Roman" w:hAnsi="Arial" w:cs="Arial"/>
        </w:rPr>
        <w:t>4.2</w:t>
      </w:r>
      <w:r>
        <w:rPr>
          <w:rStyle w:val="heading-label"/>
          <w:rFonts w:ascii="Arial" w:eastAsia="Times New Roman" w:hAnsi="Arial" w:cs="Arial"/>
        </w:rPr>
        <w:t xml:space="preserve"> </w:t>
      </w:r>
      <w:r>
        <w:rPr>
          <w:rFonts w:ascii="Arial" w:eastAsia="Times New Roman" w:hAnsi="Arial" w:cs="Arial"/>
        </w:rPr>
        <w:t>Header</w:t>
      </w:r>
    </w:p>
    <w:p w14:paraId="2E5A0776" w14:textId="4B5541FB" w:rsidR="00000000" w:rsidRDefault="00000000">
      <w:pPr>
        <w:pStyle w:val="NormalWeb"/>
        <w:divId w:val="436949131"/>
        <w:rPr>
          <w:rFonts w:ascii="Arial" w:hAnsi="Arial" w:cs="Arial"/>
        </w:rPr>
      </w:pPr>
      <w:r>
        <w:rPr>
          <w:rFonts w:ascii="Arial" w:hAnsi="Arial" w:cs="Arial"/>
        </w:rPr>
        <w:t xml:space="preserve">Additional Elements of Engineering Documents that conform to Extensible Markup Language (XML) 1.0 should include the text of </w:t>
      </w:r>
      <w:hyperlink w:anchor="sec-element-header" w:history="1">
        <w:r>
          <w:rPr>
            <w:rStyle w:val="Hyperlink"/>
            <w:rFonts w:ascii="Arial" w:hAnsi="Arial" w:cs="Arial"/>
          </w:rPr>
          <w:t>Annex B</w:t>
        </w:r>
      </w:hyperlink>
      <w:del w:id="167" w:author="db" w:date="2022-09-02T13:54:00Z">
        <w:r>
          <w:delText>Annex B,</w:delText>
        </w:r>
      </w:del>
      <w:ins w:id="168" w:author="db" w:date="2022-09-02T13:54:00Z">
        <w:r>
          <w:rPr>
            <w:rFonts w:ascii="Arial" w:hAnsi="Arial" w:cs="Arial"/>
          </w:rPr>
          <w:t>,</w:t>
        </w:r>
      </w:ins>
      <w:r>
        <w:rPr>
          <w:rFonts w:ascii="Arial" w:hAnsi="Arial" w:cs="Arial"/>
        </w:rPr>
        <w:t xml:space="preserve"> at the head of document and with the text between triple brackets replaced as specified. </w:t>
      </w:r>
    </w:p>
    <w:p w14:paraId="4EDD12F5" w14:textId="77777777" w:rsidR="00000000" w:rsidRDefault="00000000">
      <w:pPr>
        <w:pStyle w:val="Heading2"/>
        <w:divId w:val="436949131"/>
        <w:rPr>
          <w:rFonts w:ascii="Arial" w:eastAsia="Times New Roman" w:hAnsi="Arial" w:cs="Arial"/>
        </w:rPr>
      </w:pPr>
      <w:r>
        <w:rPr>
          <w:rStyle w:val="heading-number"/>
          <w:rFonts w:ascii="Arial" w:eastAsia="Times New Roman" w:hAnsi="Arial" w:cs="Arial"/>
        </w:rPr>
        <w:t>5</w:t>
      </w:r>
      <w:r>
        <w:rPr>
          <w:rStyle w:val="heading-label"/>
          <w:rFonts w:ascii="Arial" w:eastAsia="Times New Roman" w:hAnsi="Arial" w:cs="Arial"/>
        </w:rPr>
        <w:t xml:space="preserve"> </w:t>
      </w:r>
      <w:r>
        <w:rPr>
          <w:rFonts w:ascii="Arial" w:eastAsia="Times New Roman" w:hAnsi="Arial" w:cs="Arial"/>
        </w:rPr>
        <w:t>XML Namespaces</w:t>
      </w:r>
    </w:p>
    <w:p w14:paraId="122D19B9" w14:textId="77777777" w:rsidR="00000000" w:rsidRDefault="00000000">
      <w:pPr>
        <w:pStyle w:val="Heading3"/>
        <w:divId w:val="436949131"/>
        <w:rPr>
          <w:rFonts w:ascii="Arial" w:eastAsia="Times New Roman" w:hAnsi="Arial" w:cs="Arial"/>
        </w:rPr>
      </w:pPr>
      <w:r>
        <w:rPr>
          <w:rStyle w:val="heading-number"/>
          <w:rFonts w:ascii="Arial" w:eastAsia="Times New Roman" w:hAnsi="Arial" w:cs="Arial"/>
        </w:rPr>
        <w:t>5.1</w:t>
      </w:r>
      <w:r>
        <w:rPr>
          <w:rStyle w:val="heading-label"/>
          <w:rFonts w:ascii="Arial" w:eastAsia="Times New Roman" w:hAnsi="Arial" w:cs="Arial"/>
        </w:rPr>
        <w:t xml:space="preserve"> </w:t>
      </w:r>
      <w:r>
        <w:rPr>
          <w:rFonts w:ascii="Arial" w:eastAsia="Times New Roman" w:hAnsi="Arial" w:cs="Arial"/>
        </w:rPr>
        <w:t>Overview (informative)</w:t>
      </w:r>
    </w:p>
    <w:p w14:paraId="67408414" w14:textId="20D11141" w:rsidR="00000000" w:rsidRDefault="00000000">
      <w:pPr>
        <w:pStyle w:val="NormalWeb"/>
        <w:divId w:val="436949131"/>
        <w:rPr>
          <w:rFonts w:ascii="Arial" w:hAnsi="Arial" w:cs="Arial"/>
        </w:rPr>
      </w:pPr>
      <w:r>
        <w:rPr>
          <w:rFonts w:ascii="Arial" w:hAnsi="Arial" w:cs="Arial"/>
        </w:rPr>
        <w:t xml:space="preserve">XML namespaces, specified in W3C Namespaces in XML 1.0, are used to avoid collisions between independent XML vocabularies (attributes and elements), and provide an unambiguous and human-readable link to the specifications that define these vocabularies. Each XML namespace has its unique name, which is a URI that conforms to </w:t>
      </w:r>
      <w:hyperlink w:anchor="bib-ietf-rfc-3986" w:history="1">
        <w:r>
          <w:rPr>
            <w:rStyle w:val="Hyperlink"/>
            <w:rFonts w:ascii="Arial" w:hAnsi="Arial" w:cs="Arial"/>
          </w:rPr>
          <w:t>IETF RFC 3986</w:t>
        </w:r>
      </w:hyperlink>
      <w:del w:id="169" w:author="db" w:date="2022-09-02T13:54:00Z">
        <w:r>
          <w:delText>RFC 3986.</w:delText>
        </w:r>
      </w:del>
      <w:ins w:id="170" w:author="db" w:date="2022-09-02T13:54:00Z">
        <w:r>
          <w:rPr>
            <w:rFonts w:ascii="Arial" w:hAnsi="Arial" w:cs="Arial"/>
          </w:rPr>
          <w:t>.</w:t>
        </w:r>
      </w:ins>
      <w:r>
        <w:rPr>
          <w:rFonts w:ascii="Arial" w:hAnsi="Arial" w:cs="Arial"/>
        </w:rPr>
        <w:t xml:space="preserve"> </w:t>
      </w:r>
    </w:p>
    <w:p w14:paraId="3117E41C" w14:textId="77777777" w:rsidR="00000000" w:rsidRDefault="00000000">
      <w:pPr>
        <w:pStyle w:val="Heading3"/>
        <w:divId w:val="436949131"/>
        <w:rPr>
          <w:rFonts w:ascii="Arial" w:eastAsia="Times New Roman" w:hAnsi="Arial" w:cs="Arial"/>
        </w:rPr>
      </w:pPr>
      <w:r>
        <w:rPr>
          <w:rStyle w:val="heading-number"/>
          <w:rFonts w:ascii="Arial" w:eastAsia="Times New Roman" w:hAnsi="Arial" w:cs="Arial"/>
        </w:rPr>
        <w:t>5.2</w:t>
      </w:r>
      <w:r>
        <w:rPr>
          <w:rStyle w:val="heading-label"/>
          <w:rFonts w:ascii="Arial" w:eastAsia="Times New Roman" w:hAnsi="Arial" w:cs="Arial"/>
        </w:rPr>
        <w:t xml:space="preserve"> </w:t>
      </w:r>
      <w:r>
        <w:rPr>
          <w:rFonts w:ascii="Arial" w:eastAsia="Times New Roman" w:hAnsi="Arial" w:cs="Arial"/>
        </w:rPr>
        <w:t>XML Elements and Attributes</w:t>
      </w:r>
    </w:p>
    <w:p w14:paraId="7C96CEC6" w14:textId="77777777" w:rsidR="00000000" w:rsidRDefault="00000000">
      <w:pPr>
        <w:pStyle w:val="NormalWeb"/>
        <w:divId w:val="436949131"/>
        <w:rPr>
          <w:rFonts w:ascii="Arial" w:hAnsi="Arial" w:cs="Arial"/>
        </w:rPr>
      </w:pPr>
      <w:r>
        <w:rPr>
          <w:rFonts w:ascii="Arial" w:hAnsi="Arial" w:cs="Arial"/>
        </w:rPr>
        <w:t xml:space="preserve">Each XML element and attribute defined by an Engineering Document should be qualified by an XML namespace name, as defined in W3C Namespaces in XML 1.0. </w:t>
      </w:r>
    </w:p>
    <w:p w14:paraId="40878282" w14:textId="77777777" w:rsidR="00000000" w:rsidRDefault="00000000">
      <w:pPr>
        <w:pStyle w:val="note"/>
        <w:divId w:val="436949131"/>
        <w:rPr>
          <w:rFonts w:ascii="Arial" w:hAnsi="Arial" w:cs="Arial"/>
        </w:rPr>
      </w:pPr>
      <w:r>
        <w:rPr>
          <w:rFonts w:ascii="Arial" w:hAnsi="Arial" w:cs="Arial"/>
        </w:rPr>
        <w:t xml:space="preserve">NOTE: It is customary for related elements and attributes to share a common XML namespace. </w:t>
      </w:r>
    </w:p>
    <w:p w14:paraId="29A68361" w14:textId="77777777" w:rsidR="00000000" w:rsidRDefault="00000000">
      <w:pPr>
        <w:pStyle w:val="Heading3"/>
        <w:divId w:val="436949131"/>
        <w:rPr>
          <w:rFonts w:ascii="Arial" w:eastAsia="Times New Roman" w:hAnsi="Arial" w:cs="Arial"/>
        </w:rPr>
      </w:pPr>
      <w:r>
        <w:rPr>
          <w:rStyle w:val="heading-number"/>
          <w:rFonts w:ascii="Arial" w:eastAsia="Times New Roman" w:hAnsi="Arial" w:cs="Arial"/>
        </w:rPr>
        <w:t>5.3</w:t>
      </w:r>
      <w:r>
        <w:rPr>
          <w:rStyle w:val="heading-label"/>
          <w:rFonts w:ascii="Arial" w:eastAsia="Times New Roman" w:hAnsi="Arial" w:cs="Arial"/>
        </w:rPr>
        <w:t xml:space="preserve"> </w:t>
      </w:r>
      <w:r>
        <w:rPr>
          <w:rFonts w:ascii="Arial" w:eastAsia="Times New Roman" w:hAnsi="Arial" w:cs="Arial"/>
        </w:rPr>
        <w:t>Defining XML Namespaces</w:t>
      </w:r>
    </w:p>
    <w:p w14:paraId="740AE505" w14:textId="141265A2" w:rsidR="00000000" w:rsidRDefault="00000000">
      <w:pPr>
        <w:pStyle w:val="NormalWeb"/>
        <w:divId w:val="436949131"/>
        <w:rPr>
          <w:rFonts w:ascii="Arial" w:hAnsi="Arial" w:cs="Arial"/>
        </w:rPr>
      </w:pPr>
      <w:r>
        <w:rPr>
          <w:rFonts w:ascii="Arial" w:hAnsi="Arial" w:cs="Arial"/>
        </w:rPr>
        <w:t xml:space="preserve">In most circumstances, an Engineering Document that defines XML elements and attributes will also define one or more XML namespaces, since it is rarely possible to add items to an XML namespace defined elsewhere. An Engineering document may define any number of XML namespaces, and all such XML namespaces shall be SMPTE XML namespaces as specified in Section </w:t>
      </w:r>
      <w:hyperlink w:anchor="sec-smpte-namespaces" w:history="1">
        <w:r>
          <w:rPr>
            <w:rStyle w:val="Hyperlink"/>
            <w:rFonts w:ascii="Arial" w:hAnsi="Arial" w:cs="Arial"/>
          </w:rPr>
          <w:t>5.4</w:t>
        </w:r>
      </w:hyperlink>
      <w:del w:id="171" w:author="db" w:date="2022-09-02T13:54:00Z">
        <w:r>
          <w:delText>5.45</w:delText>
        </w:r>
      </w:del>
      <w:ins w:id="172" w:author="db" w:date="2022-09-02T13:54:00Z">
        <w:r>
          <w:rPr>
            <w:rFonts w:ascii="Arial" w:hAnsi="Arial" w:cs="Arial"/>
          </w:rPr>
          <w:t>5</w:t>
        </w:r>
      </w:ins>
      <w:r>
        <w:rPr>
          <w:rFonts w:ascii="Arial" w:hAnsi="Arial" w:cs="Arial"/>
        </w:rPr>
        <w:t xml:space="preserve">.3, unless otherwise permitted by Section </w:t>
      </w:r>
      <w:hyperlink w:anchor="sec-legacy-compatibility" w:history="1">
        <w:r>
          <w:rPr>
            <w:rStyle w:val="Hyperlink"/>
            <w:rFonts w:ascii="Arial" w:hAnsi="Arial" w:cs="Arial"/>
          </w:rPr>
          <w:t>5.7</w:t>
        </w:r>
      </w:hyperlink>
      <w:del w:id="173" w:author="db" w:date="2022-09-02T13:54:00Z">
        <w:r>
          <w:delText>5.7.</w:delText>
        </w:r>
      </w:del>
      <w:ins w:id="174" w:author="db" w:date="2022-09-02T13:54:00Z">
        <w:r>
          <w:rPr>
            <w:rFonts w:ascii="Arial" w:hAnsi="Arial" w:cs="Arial"/>
          </w:rPr>
          <w:t>.</w:t>
        </w:r>
      </w:ins>
      <w:r>
        <w:rPr>
          <w:rFonts w:ascii="Arial" w:hAnsi="Arial" w:cs="Arial"/>
        </w:rPr>
        <w:t xml:space="preserve"> </w:t>
      </w:r>
    </w:p>
    <w:p w14:paraId="6100E747" w14:textId="77777777" w:rsidR="00000000" w:rsidRDefault="00000000">
      <w:pPr>
        <w:pStyle w:val="Heading3"/>
        <w:divId w:val="436949131"/>
        <w:rPr>
          <w:rFonts w:ascii="Arial" w:eastAsia="Times New Roman" w:hAnsi="Arial" w:cs="Arial"/>
        </w:rPr>
      </w:pPr>
      <w:r>
        <w:rPr>
          <w:rStyle w:val="heading-number"/>
          <w:rFonts w:ascii="Arial" w:eastAsia="Times New Roman" w:hAnsi="Arial" w:cs="Arial"/>
        </w:rPr>
        <w:t>5.4</w:t>
      </w:r>
      <w:r>
        <w:rPr>
          <w:rStyle w:val="heading-label"/>
          <w:rFonts w:ascii="Arial" w:eastAsia="Times New Roman" w:hAnsi="Arial" w:cs="Arial"/>
        </w:rPr>
        <w:t xml:space="preserve"> </w:t>
      </w:r>
      <w:r>
        <w:rPr>
          <w:rFonts w:ascii="Arial" w:eastAsia="Times New Roman" w:hAnsi="Arial" w:cs="Arial"/>
        </w:rPr>
        <w:t>SMPTE XML Namespaces</w:t>
      </w:r>
    </w:p>
    <w:p w14:paraId="7AB56F5F" w14:textId="77777777" w:rsidR="00000000" w:rsidRDefault="00000000">
      <w:pPr>
        <w:pStyle w:val="Heading4"/>
        <w:divId w:val="436949131"/>
        <w:rPr>
          <w:rFonts w:ascii="Arial" w:eastAsia="Times New Roman" w:hAnsi="Arial" w:cs="Arial"/>
        </w:rPr>
      </w:pPr>
      <w:r>
        <w:rPr>
          <w:rStyle w:val="heading-number"/>
          <w:rFonts w:ascii="Arial" w:eastAsia="Times New Roman" w:hAnsi="Arial" w:cs="Arial"/>
        </w:rPr>
        <w:t>5.4.1</w:t>
      </w:r>
      <w:r>
        <w:rPr>
          <w:rStyle w:val="heading-label"/>
          <w:rFonts w:ascii="Arial" w:eastAsia="Times New Roman" w:hAnsi="Arial" w:cs="Arial"/>
        </w:rPr>
        <w:t xml:space="preserve"> </w:t>
      </w:r>
      <w:r>
        <w:rPr>
          <w:rFonts w:ascii="Arial" w:eastAsia="Times New Roman" w:hAnsi="Arial" w:cs="Arial"/>
        </w:rPr>
        <w:t>Name Syntax</w:t>
      </w:r>
    </w:p>
    <w:p w14:paraId="1D7E94E3" w14:textId="77777777" w:rsidR="00000000" w:rsidRDefault="00000000">
      <w:pPr>
        <w:pStyle w:val="NormalWeb"/>
        <w:divId w:val="436949131"/>
        <w:rPr>
          <w:rFonts w:ascii="Arial" w:hAnsi="Arial" w:cs="Arial"/>
        </w:rPr>
      </w:pPr>
      <w:r>
        <w:rPr>
          <w:rFonts w:ascii="Arial" w:hAnsi="Arial" w:cs="Arial"/>
        </w:rPr>
        <w:t xml:space="preserve">The name of a SMPTE XML Namespace shall conform to the NS syntax below specified using RFC 7405: </w:t>
      </w:r>
    </w:p>
    <w:p w14:paraId="1C22883B" w14:textId="20D1B838" w:rsidR="00000000" w:rsidRDefault="00000000">
      <w:pPr>
        <w:pStyle w:val="HTMLPreformatted"/>
        <w:divId w:val="436949131"/>
      </w:pPr>
      <w:r>
        <w:t>NS = %</w:t>
      </w:r>
      <w:proofErr w:type="spellStart"/>
      <w:r>
        <w:t>s</w:t>
      </w:r>
      <w:ins w:id="175" w:author="db" w:date="2022-09-02T13:54:00Z">
        <w:r>
          <w:t>"</w:t>
        </w:r>
      </w:ins>
      <w:hyperlink r:id="rId15" w:history="1">
        <w:r>
          <w:rPr>
            <w:rStyle w:val="Hyperlink"/>
          </w:rPr>
          <w:t>http</w:t>
        </w:r>
        <w:proofErr w:type="spellEnd"/>
        <w:r>
          <w:rPr>
            <w:rStyle w:val="Hyperlink"/>
          </w:rPr>
          <w:t>://www.smpte-ra.org/ns/</w:t>
        </w:r>
      </w:hyperlink>
      <w:del w:id="176" w:author="db" w:date="2022-09-02T13:54:00Z">
        <w:r>
          <w:rPr>
            <w:rFonts w:ascii="Courier New" w:eastAsia="Courier New" w:hAnsi="Courier New" w:cs="Courier New"/>
            <w:sz w:val="18"/>
          </w:rPr>
          <w:delText>"http://www.smpte-ra.org/ns/"</w:delText>
        </w:r>
      </w:del>
      <w:ins w:id="177" w:author="db" w:date="2022-09-02T13:54:00Z">
        <w:r>
          <w:t>"</w:t>
        </w:r>
      </w:ins>
      <w:r>
        <w:t xml:space="preserve"> PUBNUM "/" REVISION [ "/" SHORTNAME]</w:t>
      </w:r>
    </w:p>
    <w:p w14:paraId="73D10903" w14:textId="77777777" w:rsidR="00000000" w:rsidRDefault="00000000">
      <w:pPr>
        <w:pStyle w:val="HTMLPreformatted"/>
        <w:divId w:val="436949131"/>
      </w:pPr>
      <w:r>
        <w:t>SHORTNAME = 1*4("/" 1*(ALPHA / DIGIT / "-" / "_" / "."</w:t>
      </w:r>
      <w:proofErr w:type="gramStart"/>
      <w:r>
        <w:t>) )</w:t>
      </w:r>
      <w:proofErr w:type="gramEnd"/>
    </w:p>
    <w:p w14:paraId="3553A02B" w14:textId="77777777" w:rsidR="00000000" w:rsidRDefault="00000000">
      <w:pPr>
        <w:pStyle w:val="HTMLPreformatted"/>
        <w:divId w:val="436949131"/>
      </w:pPr>
      <w:r>
        <w:t>PUBNUM = 1*(DIGIT) ["-" 1*(DIGIT)]</w:t>
      </w:r>
    </w:p>
    <w:p w14:paraId="643450A2" w14:textId="77777777" w:rsidR="00000000" w:rsidRDefault="00000000">
      <w:pPr>
        <w:pStyle w:val="HTMLPreformatted"/>
        <w:divId w:val="436949131"/>
      </w:pPr>
      <w:r>
        <w:t>REVISION = STABLEREV / EXPREV</w:t>
      </w:r>
    </w:p>
    <w:p w14:paraId="46064DD6" w14:textId="77777777" w:rsidR="00000000" w:rsidRDefault="00000000">
      <w:pPr>
        <w:pStyle w:val="HTMLPreformatted"/>
        <w:divId w:val="436949131"/>
      </w:pPr>
      <w:r>
        <w:t>STABLEREV = 4(DIGIT) [2(DIGIT)]</w:t>
      </w:r>
    </w:p>
    <w:p w14:paraId="7AE4F5A9" w14:textId="77777777" w:rsidR="00000000" w:rsidRDefault="00000000">
      <w:pPr>
        <w:pStyle w:val="HTMLPreformatted"/>
        <w:divId w:val="436949131"/>
      </w:pPr>
      <w:r>
        <w:t>EXPREV = %</w:t>
      </w:r>
      <w:proofErr w:type="spellStart"/>
      <w:r>
        <w:t>s"experimental</w:t>
      </w:r>
      <w:proofErr w:type="spellEnd"/>
      <w:r>
        <w:t>-" 1*(ALPHA / DIGIT / "-" / "_" / ".")</w:t>
      </w:r>
    </w:p>
    <w:p w14:paraId="3CB15C51" w14:textId="77777777" w:rsidR="00000000" w:rsidRDefault="00000000">
      <w:pPr>
        <w:divId w:val="436949131"/>
        <w:rPr>
          <w:rFonts w:ascii="Arial" w:eastAsia="Times New Roman" w:hAnsi="Arial" w:cs="Arial"/>
        </w:rPr>
      </w:pPr>
      <w:r>
        <w:rPr>
          <w:rFonts w:ascii="Arial" w:eastAsia="Times New Roman" w:hAnsi="Arial" w:cs="Arial"/>
        </w:rPr>
        <w:t>PUBNUM</w:t>
      </w:r>
    </w:p>
    <w:p w14:paraId="7B2F5614" w14:textId="77777777" w:rsidR="00000000" w:rsidRDefault="00000000">
      <w:pPr>
        <w:ind w:left="720"/>
        <w:divId w:val="436949131"/>
        <w:rPr>
          <w:rFonts w:ascii="Arial" w:eastAsia="Times New Roman" w:hAnsi="Arial" w:cs="Arial"/>
        </w:rPr>
      </w:pPr>
      <w:r>
        <w:rPr>
          <w:rFonts w:ascii="Arial" w:eastAsia="Times New Roman" w:hAnsi="Arial" w:cs="Arial"/>
        </w:rPr>
        <w:t xml:space="preserve">shall represent the official publication number of the Engineering Document, without leading zeroes and including a part number, if any, separated by a hyphen, </w:t>
      </w:r>
      <w:proofErr w:type="gramStart"/>
      <w:r>
        <w:rPr>
          <w:rFonts w:ascii="Arial" w:eastAsia="Times New Roman" w:hAnsi="Arial" w:cs="Arial"/>
        </w:rPr>
        <w:t>e.g.</w:t>
      </w:r>
      <w:proofErr w:type="gramEnd"/>
      <w:r>
        <w:rPr>
          <w:rFonts w:ascii="Arial" w:eastAsia="Times New Roman" w:hAnsi="Arial" w:cs="Arial"/>
        </w:rPr>
        <w:t xml:space="preserve"> 456-1. </w:t>
      </w:r>
    </w:p>
    <w:p w14:paraId="6206487B" w14:textId="77777777" w:rsidR="00000000" w:rsidRDefault="00000000">
      <w:pPr>
        <w:divId w:val="436949131"/>
        <w:rPr>
          <w:rFonts w:ascii="Arial" w:eastAsia="Times New Roman" w:hAnsi="Arial" w:cs="Arial"/>
        </w:rPr>
      </w:pPr>
      <w:r>
        <w:rPr>
          <w:rFonts w:ascii="Arial" w:eastAsia="Times New Roman" w:hAnsi="Arial" w:cs="Arial"/>
        </w:rPr>
        <w:t>SHORTNAME</w:t>
      </w:r>
    </w:p>
    <w:p w14:paraId="26178368" w14:textId="77777777" w:rsidR="00000000" w:rsidRDefault="00000000">
      <w:pPr>
        <w:ind w:left="720"/>
        <w:divId w:val="436949131"/>
        <w:rPr>
          <w:rFonts w:ascii="Arial" w:eastAsia="Times New Roman" w:hAnsi="Arial" w:cs="Arial"/>
        </w:rPr>
      </w:pPr>
      <w:r>
        <w:rPr>
          <w:rFonts w:ascii="Arial" w:eastAsia="Times New Roman" w:hAnsi="Arial" w:cs="Arial"/>
        </w:rPr>
        <w:t xml:space="preserve">is used when the Engineering Document defines more than one XML namespace. It may provide a human meaningful designation of the </w:t>
      </w:r>
      <w:proofErr w:type="gramStart"/>
      <w:r>
        <w:rPr>
          <w:rFonts w:ascii="Arial" w:eastAsia="Times New Roman" w:hAnsi="Arial" w:cs="Arial"/>
        </w:rPr>
        <w:t>namespace, but</w:t>
      </w:r>
      <w:proofErr w:type="gramEnd"/>
      <w:r>
        <w:rPr>
          <w:rFonts w:ascii="Arial" w:eastAsia="Times New Roman" w:hAnsi="Arial" w:cs="Arial"/>
        </w:rPr>
        <w:t xml:space="preserve"> shall not to include any version information. </w:t>
      </w:r>
    </w:p>
    <w:p w14:paraId="6F18F5C2" w14:textId="77777777" w:rsidR="00000000" w:rsidRDefault="00000000">
      <w:pPr>
        <w:pStyle w:val="NormalWeb"/>
        <w:divId w:val="436949131"/>
        <w:rPr>
          <w:rFonts w:ascii="Arial" w:hAnsi="Arial" w:cs="Arial"/>
        </w:rPr>
      </w:pPr>
      <w:r>
        <w:rPr>
          <w:rFonts w:ascii="Arial" w:hAnsi="Arial" w:cs="Arial"/>
        </w:rPr>
        <w:t xml:space="preserve">The fragment identifier component shall not be present. </w:t>
      </w:r>
    </w:p>
    <w:p w14:paraId="2B991089" w14:textId="2894F0F2" w:rsidR="00000000" w:rsidRDefault="00000000">
      <w:pPr>
        <w:pStyle w:val="note"/>
        <w:divId w:val="436949131"/>
        <w:rPr>
          <w:rFonts w:ascii="Arial" w:hAnsi="Arial" w:cs="Arial"/>
        </w:rPr>
      </w:pPr>
      <w:del w:id="178" w:author="db" w:date="2022-09-02T13:54:00Z">
        <w:r>
          <w:rPr>
            <w:sz w:val="18"/>
          </w:rPr>
          <w:delText xml:space="preserve">NOTE 1: </w:delText>
        </w:r>
      </w:del>
      <w:r>
        <w:rPr>
          <w:rFonts w:ascii="Arial" w:hAnsi="Arial" w:cs="Arial"/>
        </w:rPr>
        <w:t xml:space="preserve">While fragment identifier components are not used in namespace URIs, they can be used to generate identifiers unique to the specification, </w:t>
      </w:r>
      <w:proofErr w:type="gramStart"/>
      <w:r>
        <w:rPr>
          <w:rFonts w:ascii="Arial" w:hAnsi="Arial" w:cs="Arial"/>
        </w:rPr>
        <w:t>e.g.</w:t>
      </w:r>
      <w:proofErr w:type="gramEnd"/>
      <w:r>
        <w:rPr>
          <w:rFonts w:ascii="Arial" w:hAnsi="Arial" w:cs="Arial"/>
        </w:rPr>
        <w:t xml:space="preserve"> as values in enumerations. </w:t>
      </w:r>
    </w:p>
    <w:p w14:paraId="2A1C1164" w14:textId="77777777" w:rsidR="00000000" w:rsidRDefault="00000000">
      <w:pPr>
        <w:pStyle w:val="NormalWeb"/>
        <w:divId w:val="436949131"/>
        <w:rPr>
          <w:rFonts w:ascii="Arial" w:hAnsi="Arial" w:cs="Arial"/>
        </w:rPr>
      </w:pPr>
      <w:r>
        <w:rPr>
          <w:rFonts w:ascii="Arial" w:hAnsi="Arial" w:cs="Arial"/>
        </w:rPr>
        <w:t xml:space="preserve">A stable SMPTE XML namespace is a SMPTE XML namespace whose name is such that REVISION: </w:t>
      </w:r>
    </w:p>
    <w:p w14:paraId="11D3F6F5" w14:textId="1514C97B" w:rsidR="00000000" w:rsidRDefault="00000000">
      <w:pPr>
        <w:numPr>
          <w:ilvl w:val="0"/>
          <w:numId w:val="3"/>
        </w:numPr>
        <w:spacing w:before="100" w:beforeAutospacing="1" w:after="100" w:afterAutospacing="1"/>
        <w:divId w:val="436949131"/>
        <w:rPr>
          <w:rFonts w:ascii="Arial" w:eastAsia="Times New Roman" w:hAnsi="Arial" w:cs="Arial"/>
        </w:rPr>
      </w:pPr>
      <w:del w:id="179" w:author="db" w:date="2022-09-02T13:54:00Z">
        <w:r>
          <w:rPr>
            <w:noProof/>
          </w:rPr>
          <w:drawing>
            <wp:inline distT="0" distB="0" distL="0" distR="0" wp14:anchorId="25A1171E" wp14:editId="3000ADBF">
              <wp:extent cx="114300" cy="139700"/>
              <wp:effectExtent l="0" t="0" r="0" b="0"/>
              <wp:docPr id="1644" name="Picture 1644"/>
              <wp:cNvGraphicFramePr/>
              <a:graphic xmlns:a="http://schemas.openxmlformats.org/drawingml/2006/main">
                <a:graphicData uri="http://schemas.openxmlformats.org/drawingml/2006/picture">
                  <pic:pic xmlns:pic="http://schemas.openxmlformats.org/drawingml/2006/picture">
                    <pic:nvPicPr>
                      <pic:cNvPr id="1644" name="Picture 1644"/>
                      <pic:cNvPicPr/>
                    </pic:nvPicPr>
                    <pic:blipFill>
                      <a:blip r:embed="rId16"/>
                      <a:stretch>
                        <a:fillRect/>
                      </a:stretch>
                    </pic:blipFill>
                    <pic:spPr>
                      <a:xfrm>
                        <a:off x="0" y="0"/>
                        <a:ext cx="114300" cy="139700"/>
                      </a:xfrm>
                      <a:prstGeom prst="rect">
                        <a:avLst/>
                      </a:prstGeom>
                    </pic:spPr>
                  </pic:pic>
                </a:graphicData>
              </a:graphic>
            </wp:inline>
          </w:drawing>
        </w:r>
        <w:r>
          <w:delText xml:space="preserve"> </w:delText>
        </w:r>
        <w:r>
          <w:tab/>
        </w:r>
      </w:del>
      <w:r>
        <w:rPr>
          <w:rFonts w:ascii="Arial" w:eastAsia="Times New Roman" w:hAnsi="Arial" w:cs="Arial"/>
        </w:rPr>
        <w:t xml:space="preserve">conforms to STABLEREV, which consists of a year encoded as 4 decimal digits and, optionally, a month encoded as 2 decimal digits in the range 1-12; and </w:t>
      </w:r>
      <w:del w:id="180" w:author="db" w:date="2022-09-02T13:54:00Z">
        <w:r>
          <w:rPr>
            <w:noProof/>
          </w:rPr>
          <w:drawing>
            <wp:inline distT="0" distB="0" distL="0" distR="0" wp14:anchorId="60161E04" wp14:editId="4B8A5612">
              <wp:extent cx="114300" cy="139700"/>
              <wp:effectExtent l="0" t="0" r="0" b="0"/>
              <wp:docPr id="1661" name="Picture 1661"/>
              <wp:cNvGraphicFramePr/>
              <a:graphic xmlns:a="http://schemas.openxmlformats.org/drawingml/2006/main">
                <a:graphicData uri="http://schemas.openxmlformats.org/drawingml/2006/picture">
                  <pic:pic xmlns:pic="http://schemas.openxmlformats.org/drawingml/2006/picture">
                    <pic:nvPicPr>
                      <pic:cNvPr id="1661" name="Picture 1661"/>
                      <pic:cNvPicPr/>
                    </pic:nvPicPr>
                    <pic:blipFill>
                      <a:blip r:embed="rId16"/>
                      <a:stretch>
                        <a:fillRect/>
                      </a:stretch>
                    </pic:blipFill>
                    <pic:spPr>
                      <a:xfrm>
                        <a:off x="0" y="0"/>
                        <a:ext cx="114300" cy="139700"/>
                      </a:xfrm>
                      <a:prstGeom prst="rect">
                        <a:avLst/>
                      </a:prstGeom>
                    </pic:spPr>
                  </pic:pic>
                </a:graphicData>
              </a:graphic>
            </wp:inline>
          </w:drawing>
        </w:r>
        <w:r>
          <w:delText xml:space="preserve"> </w:delText>
        </w:r>
        <w:r>
          <w:tab/>
        </w:r>
      </w:del>
      <w:moveFromRangeStart w:id="181" w:author="db" w:date="2022-09-02T13:54:00Z" w:name="move113019258"/>
      <w:moveFrom w:id="182" w:author="db" w:date="2022-09-02T13:54:00Z">
        <w:r>
          <w:rPr>
            <w:rFonts w:ascii="Arial" w:eastAsia="Times New Roman" w:hAnsi="Arial" w:cs="Arial"/>
          </w:rPr>
          <w:t xml:space="preserve">represent the date that the XML namespace URI first appeared in the Engineering Document. </w:t>
        </w:r>
      </w:moveFrom>
      <w:moveFromRangeEnd w:id="181"/>
    </w:p>
    <w:p w14:paraId="0BB5CF60" w14:textId="77777777" w:rsidR="00000000" w:rsidRDefault="00000000">
      <w:pPr>
        <w:numPr>
          <w:ilvl w:val="0"/>
          <w:numId w:val="3"/>
        </w:numPr>
        <w:spacing w:before="100" w:beforeAutospacing="1" w:after="100" w:afterAutospacing="1"/>
        <w:divId w:val="436949131"/>
        <w:rPr>
          <w:rFonts w:ascii="Arial" w:eastAsia="Times New Roman" w:hAnsi="Arial" w:cs="Arial"/>
        </w:rPr>
      </w:pPr>
      <w:moveToRangeStart w:id="183" w:author="db" w:date="2022-09-02T13:54:00Z" w:name="move113019258"/>
      <w:moveTo w:id="184" w:author="db" w:date="2022-09-02T13:54:00Z">
        <w:r>
          <w:rPr>
            <w:rFonts w:ascii="Arial" w:eastAsia="Times New Roman" w:hAnsi="Arial" w:cs="Arial"/>
          </w:rPr>
          <w:t xml:space="preserve">represent the date that the XML namespace URI first appeared in the Engineering Document. </w:t>
        </w:r>
      </w:moveTo>
      <w:moveToRangeEnd w:id="183"/>
    </w:p>
    <w:p w14:paraId="58E15C75" w14:textId="59823E76" w:rsidR="00000000" w:rsidRDefault="00000000">
      <w:pPr>
        <w:pStyle w:val="note"/>
        <w:divId w:val="436949131"/>
        <w:rPr>
          <w:rFonts w:ascii="Arial" w:hAnsi="Arial" w:cs="Arial"/>
        </w:rPr>
      </w:pPr>
      <w:del w:id="185" w:author="db" w:date="2022-09-02T13:54:00Z">
        <w:r>
          <w:rPr>
            <w:sz w:val="18"/>
          </w:rPr>
          <w:delText xml:space="preserve">NOTE 2: </w:delText>
        </w:r>
      </w:del>
      <w:r>
        <w:rPr>
          <w:rFonts w:ascii="Arial" w:hAnsi="Arial" w:cs="Arial"/>
        </w:rPr>
        <w:t xml:space="preserve">The REVISON component of a stable SMPTE XML namespace does not necessarily correspond to the publication date of its defining Engineering Document. For instance, the defining Engineering Document can be revised in such a way that the contents of the XML Namespace remain unchanged. The XML Namespace Definition Document, specified in Section 5.6, contains an unambiguous link to the published Engineering Document. </w:t>
      </w:r>
    </w:p>
    <w:p w14:paraId="58A4D263" w14:textId="77777777" w:rsidR="00000000" w:rsidRDefault="00000000">
      <w:pPr>
        <w:pStyle w:val="NormalWeb"/>
        <w:divId w:val="436949131"/>
        <w:rPr>
          <w:rFonts w:ascii="Arial" w:hAnsi="Arial" w:cs="Arial"/>
        </w:rPr>
      </w:pPr>
      <w:r>
        <w:rPr>
          <w:rFonts w:ascii="Arial" w:hAnsi="Arial" w:cs="Arial"/>
        </w:rPr>
        <w:t xml:space="preserve">An experimental SMPTE XML namespace is a SMPTE XML namespace whose name is such that REVISION conforms to EXPREV. </w:t>
      </w:r>
    </w:p>
    <w:p w14:paraId="462810A8" w14:textId="77777777" w:rsidR="00000000" w:rsidRDefault="00000000">
      <w:pPr>
        <w:pStyle w:val="NormalWeb"/>
        <w:divId w:val="436949131"/>
        <w:rPr>
          <w:rFonts w:ascii="Arial" w:hAnsi="Arial" w:cs="Arial"/>
        </w:rPr>
      </w:pPr>
      <w:r>
        <w:rPr>
          <w:rFonts w:ascii="Arial" w:hAnsi="Arial" w:cs="Arial"/>
        </w:rPr>
        <w:t xml:space="preserve">Such experimental SMPTE XML namespace </w:t>
      </w:r>
      <w:proofErr w:type="gramStart"/>
      <w:r>
        <w:rPr>
          <w:rFonts w:ascii="Arial" w:hAnsi="Arial" w:cs="Arial"/>
        </w:rPr>
        <w:t>are</w:t>
      </w:r>
      <w:proofErr w:type="gramEnd"/>
      <w:r>
        <w:rPr>
          <w:rFonts w:ascii="Arial" w:hAnsi="Arial" w:cs="Arial"/>
        </w:rPr>
        <w:t xml:space="preserve"> available for use in draft Engineering Documents to readily identify XML namespaces that are hence susceptible to change prior to publication. </w:t>
      </w:r>
    </w:p>
    <w:p w14:paraId="0A13DE11" w14:textId="77777777" w:rsidR="00000000" w:rsidRDefault="00000000">
      <w:pPr>
        <w:pStyle w:val="NormalWeb"/>
        <w:divId w:val="436949131"/>
        <w:rPr>
          <w:rFonts w:ascii="Arial" w:hAnsi="Arial" w:cs="Arial"/>
        </w:rPr>
      </w:pPr>
      <w:r>
        <w:rPr>
          <w:rFonts w:ascii="Arial" w:hAnsi="Arial" w:cs="Arial"/>
        </w:rPr>
        <w:t xml:space="preserve">Until an Engineering Document is presented to Draft Publication ballot, any SMPTE XML namespace defined therein may be an experimental SMPTE XML namespace, unless the SMPTE XML namespace was previously defined in a published Engineering Document; thereafter, any SMPTE XML namespace defined in the Engineering document shall be a stable SMPTE XML namespace. </w:t>
      </w:r>
    </w:p>
    <w:p w14:paraId="373AEE45" w14:textId="74A31958" w:rsidR="00000000" w:rsidRDefault="00000000">
      <w:pPr>
        <w:pStyle w:val="note"/>
        <w:divId w:val="436949131"/>
        <w:rPr>
          <w:rFonts w:ascii="Arial" w:hAnsi="Arial" w:cs="Arial"/>
        </w:rPr>
      </w:pPr>
      <w:del w:id="186" w:author="db" w:date="2022-09-02T13:54:00Z">
        <w:r>
          <w:rPr>
            <w:sz w:val="18"/>
          </w:rPr>
          <w:delText xml:space="preserve">NOTE 3: </w:delText>
        </w:r>
      </w:del>
      <w:r>
        <w:rPr>
          <w:rFonts w:ascii="Arial" w:hAnsi="Arial" w:cs="Arial"/>
        </w:rPr>
        <w:t xml:space="preserve">No changes to XML namespace names are necessary following a Draft Publication ballot since XML namespace names are constructed independently of the publication date of the Engineering Document. </w:t>
      </w:r>
    </w:p>
    <w:p w14:paraId="6AD39A77" w14:textId="77777777" w:rsidR="00000000" w:rsidRDefault="00000000">
      <w:pPr>
        <w:pStyle w:val="Heading4"/>
        <w:divId w:val="436949131"/>
        <w:rPr>
          <w:rFonts w:ascii="Arial" w:eastAsia="Times New Roman" w:hAnsi="Arial" w:cs="Arial"/>
        </w:rPr>
      </w:pPr>
      <w:r>
        <w:rPr>
          <w:rStyle w:val="heading-number"/>
          <w:rFonts w:ascii="Arial" w:eastAsia="Times New Roman" w:hAnsi="Arial" w:cs="Arial"/>
        </w:rPr>
        <w:t>5.4.2</w:t>
      </w:r>
      <w:r>
        <w:rPr>
          <w:rStyle w:val="heading-label"/>
          <w:rFonts w:ascii="Arial" w:eastAsia="Times New Roman" w:hAnsi="Arial" w:cs="Arial"/>
        </w:rPr>
        <w:t xml:space="preserve"> </w:t>
      </w:r>
      <w:r>
        <w:rPr>
          <w:rFonts w:ascii="Arial" w:eastAsia="Times New Roman" w:hAnsi="Arial" w:cs="Arial"/>
        </w:rPr>
        <w:t>Examples (informative)</w:t>
      </w:r>
    </w:p>
    <w:p w14:paraId="52D9B96C" w14:textId="77777777" w:rsidR="00000000" w:rsidRDefault="00000000">
      <w:pPr>
        <w:pStyle w:val="NormalWeb"/>
        <w:divId w:val="436949131"/>
        <w:rPr>
          <w:rFonts w:ascii="Arial" w:hAnsi="Arial" w:cs="Arial"/>
        </w:rPr>
      </w:pPr>
      <w:r>
        <w:rPr>
          <w:rFonts w:ascii="Arial" w:hAnsi="Arial" w:cs="Arial"/>
        </w:rPr>
        <w:t xml:space="preserve">The following is an example name from a SMPTE XML namespace: </w:t>
      </w:r>
    </w:p>
    <w:p w14:paraId="05AB372F" w14:textId="77777777" w:rsidR="00000000" w:rsidRDefault="00000000">
      <w:pPr>
        <w:pStyle w:val="HTMLPreformatted"/>
        <w:divId w:val="436949131"/>
      </w:pPr>
      <w:r>
        <w:t>http://www.smpte-ra.org/ns/456/2005/foo</w:t>
      </w:r>
    </w:p>
    <w:p w14:paraId="1470BC7A" w14:textId="77777777" w:rsidR="00000000" w:rsidRDefault="00000000">
      <w:pPr>
        <w:pStyle w:val="NormalWeb"/>
        <w:divId w:val="436949131"/>
        <w:rPr>
          <w:rFonts w:ascii="Arial" w:hAnsi="Arial" w:cs="Arial"/>
        </w:rPr>
      </w:pPr>
      <w:r>
        <w:rPr>
          <w:rFonts w:ascii="Arial" w:hAnsi="Arial" w:cs="Arial"/>
        </w:rPr>
        <w:t xml:space="preserve">One can immediately see that the namespace "foo" is defined in a SMPTE Engineering Document numbered "456" and initially appeared in the year "2005". One would assume that a "foo" was a well-known artifact to SMPTE members, at least for those that have read Engineering Document number "456". </w:t>
      </w:r>
    </w:p>
    <w:p w14:paraId="43FB42DA" w14:textId="77777777" w:rsidR="00000000" w:rsidRDefault="00000000">
      <w:pPr>
        <w:pStyle w:val="NormalWeb"/>
        <w:divId w:val="436949131"/>
        <w:rPr>
          <w:rFonts w:ascii="Arial" w:hAnsi="Arial" w:cs="Arial"/>
        </w:rPr>
      </w:pPr>
      <w:r>
        <w:rPr>
          <w:rFonts w:ascii="Arial" w:hAnsi="Arial" w:cs="Arial"/>
        </w:rPr>
        <w:t xml:space="preserve">The following is an example XML namespace name defined in a document with a part designation and that originally appeared in September of 2005: </w:t>
      </w:r>
    </w:p>
    <w:p w14:paraId="19407752" w14:textId="77777777" w:rsidR="00000000" w:rsidRDefault="00000000">
      <w:pPr>
        <w:pStyle w:val="HTMLPreformatted"/>
        <w:divId w:val="436949131"/>
      </w:pPr>
      <w:r>
        <w:t>http://www.smpte-ra.org/ns/456-1/200509/foo</w:t>
      </w:r>
    </w:p>
    <w:p w14:paraId="592E3B43" w14:textId="77777777" w:rsidR="00000000" w:rsidRDefault="00000000">
      <w:pPr>
        <w:pStyle w:val="NormalWeb"/>
        <w:divId w:val="436949131"/>
        <w:rPr>
          <w:rFonts w:ascii="Arial" w:hAnsi="Arial" w:cs="Arial"/>
        </w:rPr>
      </w:pPr>
      <w:r>
        <w:rPr>
          <w:rFonts w:ascii="Arial" w:hAnsi="Arial" w:cs="Arial"/>
        </w:rPr>
        <w:t xml:space="preserve">The following is a name from an XML namespace defined in a draft version of the same specification: </w:t>
      </w:r>
    </w:p>
    <w:p w14:paraId="5DA45533" w14:textId="77777777" w:rsidR="00000000" w:rsidRDefault="00000000">
      <w:pPr>
        <w:pStyle w:val="HTMLPreformatted"/>
        <w:divId w:val="436949131"/>
      </w:pPr>
      <w:r>
        <w:t>http://www.smpte-ra.org/ns/456-1/experimental-20141001/foo</w:t>
      </w:r>
    </w:p>
    <w:p w14:paraId="046579E5" w14:textId="30103510" w:rsidR="00000000" w:rsidRDefault="00000000">
      <w:pPr>
        <w:pStyle w:val="NormalWeb"/>
        <w:divId w:val="436949131"/>
        <w:rPr>
          <w:rFonts w:ascii="Arial" w:hAnsi="Arial" w:cs="Arial"/>
        </w:rPr>
      </w:pPr>
      <w:r>
        <w:rPr>
          <w:rFonts w:ascii="Arial" w:hAnsi="Arial" w:cs="Arial"/>
        </w:rPr>
        <w:t xml:space="preserve">The following is not equivalent to the previous name since it is missing the string </w:t>
      </w:r>
      <w:del w:id="187" w:author="db" w:date="2022-09-02T13:54:00Z">
        <w:r>
          <w:delText>(</w:delText>
        </w:r>
      </w:del>
      <w:ins w:id="188" w:author="db" w:date="2022-09-02T13:54:00Z">
        <w:r>
          <w:rPr>
            <w:rFonts w:ascii="Arial" w:hAnsi="Arial" w:cs="Arial"/>
          </w:rPr>
          <w:t>www. (</w:t>
        </w:r>
      </w:ins>
      <w:proofErr w:type="gramStart"/>
      <w:r>
        <w:rPr>
          <w:rFonts w:ascii="Arial" w:hAnsi="Arial" w:cs="Arial"/>
        </w:rPr>
        <w:t>the</w:t>
      </w:r>
      <w:proofErr w:type="gramEnd"/>
      <w:r>
        <w:rPr>
          <w:rFonts w:ascii="Arial" w:hAnsi="Arial" w:cs="Arial"/>
        </w:rPr>
        <w:t xml:space="preserve"> two URIs can nevertheless resolve to the same resource when used in an HTTP GET query): </w:t>
      </w:r>
    </w:p>
    <w:p w14:paraId="4401FD0A" w14:textId="77777777" w:rsidR="00000000" w:rsidRDefault="00000000">
      <w:pPr>
        <w:pStyle w:val="HTMLPreformatted"/>
        <w:divId w:val="436949131"/>
        <w:rPr>
          <w:ins w:id="189" w:author="db" w:date="2022-09-02T13:54:00Z"/>
        </w:rPr>
      </w:pPr>
      <w:ins w:id="190" w:author="db" w:date="2022-09-02T13:54:00Z">
        <w:r>
          <w:t>http://smpte-ra.org/ns/456-1/experimental-20141001/foo</w:t>
        </w:r>
      </w:ins>
    </w:p>
    <w:p w14:paraId="1B5540FA" w14:textId="77777777" w:rsidR="00000000" w:rsidRDefault="00000000">
      <w:pPr>
        <w:pStyle w:val="NormalWeb"/>
        <w:divId w:val="436949131"/>
        <w:rPr>
          <w:rFonts w:ascii="Arial" w:hAnsi="Arial" w:cs="Arial"/>
        </w:rPr>
      </w:pPr>
      <w:r>
        <w:rPr>
          <w:rFonts w:ascii="Arial" w:hAnsi="Arial" w:cs="Arial"/>
        </w:rPr>
        <w:t xml:space="preserve">The following is not a valid SMPTE XML Namespace since a fragment is used: </w:t>
      </w:r>
    </w:p>
    <w:p w14:paraId="30AA7037" w14:textId="77777777" w:rsidR="00000000" w:rsidRDefault="00000000">
      <w:pPr>
        <w:pStyle w:val="HTMLPreformatted"/>
        <w:divId w:val="436949131"/>
      </w:pPr>
      <w:r>
        <w:t>http://www.smpte-ra.org/ns/456-1/experimental-20141001/foo#hello</w:t>
      </w:r>
    </w:p>
    <w:p w14:paraId="159FCD11" w14:textId="77777777" w:rsidR="00000000" w:rsidRDefault="00000000">
      <w:pPr>
        <w:pStyle w:val="Heading4"/>
        <w:divId w:val="436949131"/>
        <w:rPr>
          <w:rFonts w:ascii="Arial" w:eastAsia="Times New Roman" w:hAnsi="Arial" w:cs="Arial"/>
        </w:rPr>
      </w:pPr>
      <w:r>
        <w:rPr>
          <w:rStyle w:val="heading-number"/>
          <w:rFonts w:ascii="Arial" w:eastAsia="Times New Roman" w:hAnsi="Arial" w:cs="Arial"/>
        </w:rPr>
        <w:t>5.4.3</w:t>
      </w:r>
      <w:r>
        <w:rPr>
          <w:rStyle w:val="heading-label"/>
          <w:rFonts w:ascii="Arial" w:eastAsia="Times New Roman" w:hAnsi="Arial" w:cs="Arial"/>
        </w:rPr>
        <w:t xml:space="preserve"> </w:t>
      </w:r>
      <w:r>
        <w:rPr>
          <w:rFonts w:ascii="Arial" w:eastAsia="Times New Roman" w:hAnsi="Arial" w:cs="Arial"/>
        </w:rPr>
        <w:t>Registration (informative)</w:t>
      </w:r>
    </w:p>
    <w:p w14:paraId="2E8ACBE9" w14:textId="77777777" w:rsidR="00000000" w:rsidRDefault="00000000">
      <w:pPr>
        <w:pStyle w:val="NormalWeb"/>
        <w:divId w:val="436949131"/>
        <w:rPr>
          <w:rFonts w:ascii="Arial" w:hAnsi="Arial" w:cs="Arial"/>
        </w:rPr>
      </w:pPr>
      <w:r>
        <w:rPr>
          <w:rFonts w:ascii="Arial" w:hAnsi="Arial" w:cs="Arial"/>
        </w:rPr>
        <w:t xml:space="preserve">The SMPTE XML namespace syntax ensures uniqueness across Engineering Documents, and thus no specific registration steps are required. </w:t>
      </w:r>
    </w:p>
    <w:p w14:paraId="1DBD6F1B" w14:textId="77777777" w:rsidR="00000000" w:rsidRDefault="00000000">
      <w:pPr>
        <w:pStyle w:val="Heading3"/>
        <w:divId w:val="436949131"/>
        <w:rPr>
          <w:rFonts w:ascii="Arial" w:eastAsia="Times New Roman" w:hAnsi="Arial" w:cs="Arial"/>
        </w:rPr>
      </w:pPr>
      <w:r>
        <w:rPr>
          <w:rStyle w:val="heading-number"/>
          <w:rFonts w:ascii="Arial" w:eastAsia="Times New Roman" w:hAnsi="Arial" w:cs="Arial"/>
        </w:rPr>
        <w:t>5.5</w:t>
      </w:r>
      <w:r>
        <w:rPr>
          <w:rStyle w:val="heading-label"/>
          <w:rFonts w:ascii="Arial" w:eastAsia="Times New Roman" w:hAnsi="Arial" w:cs="Arial"/>
        </w:rPr>
        <w:t xml:space="preserve"> </w:t>
      </w:r>
      <w:r>
        <w:rPr>
          <w:rFonts w:ascii="Arial" w:eastAsia="Times New Roman" w:hAnsi="Arial" w:cs="Arial"/>
        </w:rPr>
        <w:t>Change Policy</w:t>
      </w:r>
    </w:p>
    <w:p w14:paraId="075C20E6" w14:textId="77777777" w:rsidR="00000000" w:rsidRDefault="00000000">
      <w:pPr>
        <w:pStyle w:val="NormalWeb"/>
        <w:divId w:val="436949131"/>
        <w:rPr>
          <w:rFonts w:ascii="Arial" w:hAnsi="Arial" w:cs="Arial"/>
        </w:rPr>
      </w:pPr>
      <w:r>
        <w:rPr>
          <w:rFonts w:ascii="Arial" w:hAnsi="Arial" w:cs="Arial"/>
        </w:rPr>
        <w:t xml:space="preserve">An Engineering Document that defines an XML namespace should specify whether the XML namespace is mutable, </w:t>
      </w:r>
      <w:proofErr w:type="gramStart"/>
      <w:r>
        <w:rPr>
          <w:rFonts w:ascii="Arial" w:hAnsi="Arial" w:cs="Arial"/>
        </w:rPr>
        <w:t>i.e.</w:t>
      </w:r>
      <w:proofErr w:type="gramEnd"/>
      <w:r>
        <w:rPr>
          <w:rFonts w:ascii="Arial" w:hAnsi="Arial" w:cs="Arial"/>
        </w:rPr>
        <w:t xml:space="preserve"> whether changes to the set of names defined by that XML namespace are allowed without also changing the name of the XML namespace. </w:t>
      </w:r>
    </w:p>
    <w:p w14:paraId="7466D2F8" w14:textId="77777777" w:rsidR="00000000" w:rsidRDefault="00000000">
      <w:pPr>
        <w:pStyle w:val="Heading3"/>
        <w:divId w:val="436949131"/>
        <w:rPr>
          <w:rFonts w:ascii="Arial" w:eastAsia="Times New Roman" w:hAnsi="Arial" w:cs="Arial"/>
        </w:rPr>
      </w:pPr>
      <w:r>
        <w:rPr>
          <w:rStyle w:val="heading-number"/>
          <w:rFonts w:ascii="Arial" w:eastAsia="Times New Roman" w:hAnsi="Arial" w:cs="Arial"/>
        </w:rPr>
        <w:t>5.6</w:t>
      </w:r>
      <w:r>
        <w:rPr>
          <w:rStyle w:val="heading-label"/>
          <w:rFonts w:ascii="Arial" w:eastAsia="Times New Roman" w:hAnsi="Arial" w:cs="Arial"/>
        </w:rPr>
        <w:t xml:space="preserve"> </w:t>
      </w:r>
      <w:r>
        <w:rPr>
          <w:rFonts w:ascii="Arial" w:eastAsia="Times New Roman" w:hAnsi="Arial" w:cs="Arial"/>
        </w:rPr>
        <w:t>XML Namespace Definition Document</w:t>
      </w:r>
    </w:p>
    <w:p w14:paraId="27B875DF" w14:textId="77777777" w:rsidR="00000000" w:rsidRDefault="00000000">
      <w:pPr>
        <w:pStyle w:val="NormalWeb"/>
        <w:divId w:val="436949131"/>
        <w:rPr>
          <w:rFonts w:ascii="Arial" w:hAnsi="Arial" w:cs="Arial"/>
        </w:rPr>
      </w:pPr>
      <w:r>
        <w:rPr>
          <w:rFonts w:ascii="Arial" w:hAnsi="Arial" w:cs="Arial"/>
        </w:rPr>
        <w:t xml:space="preserve">For each XML namespace defined in an Engineering Document, an XML Namespace Definition Document shall be publicly retrievable at the XML Namespace URI. </w:t>
      </w:r>
    </w:p>
    <w:p w14:paraId="6A8EB690" w14:textId="77777777" w:rsidR="00000000" w:rsidRDefault="00000000">
      <w:pPr>
        <w:pStyle w:val="NormalWeb"/>
        <w:divId w:val="436949131"/>
        <w:rPr>
          <w:rFonts w:ascii="Arial" w:hAnsi="Arial" w:cs="Arial"/>
        </w:rPr>
      </w:pPr>
      <w:r>
        <w:rPr>
          <w:rFonts w:ascii="Arial" w:hAnsi="Arial" w:cs="Arial"/>
        </w:rPr>
        <w:t xml:space="preserve">Each XML Namespace Definition Document shall be human-readable and include: </w:t>
      </w:r>
    </w:p>
    <w:p w14:paraId="7FFEA83F" w14:textId="77777777" w:rsidR="00000000" w:rsidRDefault="00000000">
      <w:pPr>
        <w:numPr>
          <w:ilvl w:val="0"/>
          <w:numId w:val="4"/>
        </w:numPr>
        <w:spacing w:before="100" w:beforeAutospacing="1" w:after="100" w:afterAutospacing="1"/>
        <w:divId w:val="436949131"/>
        <w:rPr>
          <w:rFonts w:ascii="Arial" w:eastAsia="Times New Roman" w:hAnsi="Arial" w:cs="Arial"/>
        </w:rPr>
      </w:pPr>
      <w:r>
        <w:rPr>
          <w:rFonts w:ascii="Arial" w:eastAsia="Times New Roman" w:hAnsi="Arial" w:cs="Arial"/>
        </w:rPr>
        <w:t xml:space="preserve">a reference to the most recent revision of the defining Engineering Document </w:t>
      </w:r>
    </w:p>
    <w:p w14:paraId="67897557" w14:textId="77777777" w:rsidR="00000000" w:rsidRDefault="00000000">
      <w:pPr>
        <w:numPr>
          <w:ilvl w:val="0"/>
          <w:numId w:val="4"/>
        </w:numPr>
        <w:spacing w:before="100" w:beforeAutospacing="1" w:after="100" w:afterAutospacing="1"/>
        <w:divId w:val="436949131"/>
        <w:rPr>
          <w:rFonts w:ascii="Arial" w:eastAsia="Times New Roman" w:hAnsi="Arial" w:cs="Arial"/>
        </w:rPr>
      </w:pPr>
      <w:r>
        <w:rPr>
          <w:rFonts w:ascii="Arial" w:eastAsia="Times New Roman" w:hAnsi="Arial" w:cs="Arial"/>
        </w:rPr>
        <w:t xml:space="preserve">download links, if available, to any Additional Elements making use of the XML Namespace, e.g. XML Schema, WSDL, </w:t>
      </w:r>
      <w:proofErr w:type="gramStart"/>
      <w:r>
        <w:rPr>
          <w:rFonts w:ascii="Arial" w:eastAsia="Times New Roman" w:hAnsi="Arial" w:cs="Arial"/>
        </w:rPr>
        <w:t>etc..</w:t>
      </w:r>
      <w:proofErr w:type="gramEnd"/>
      <w:r>
        <w:rPr>
          <w:rFonts w:ascii="Arial" w:eastAsia="Times New Roman" w:hAnsi="Arial" w:cs="Arial"/>
        </w:rPr>
        <w:t xml:space="preserve"> </w:t>
      </w:r>
    </w:p>
    <w:p w14:paraId="1F677F92" w14:textId="78D07675" w:rsidR="00000000" w:rsidRDefault="00000000">
      <w:pPr>
        <w:pStyle w:val="NormalWeb"/>
        <w:divId w:val="436949131"/>
        <w:rPr>
          <w:rFonts w:ascii="Arial" w:hAnsi="Arial" w:cs="Arial"/>
        </w:rPr>
      </w:pPr>
      <w:r>
        <w:rPr>
          <w:rFonts w:ascii="Arial" w:hAnsi="Arial" w:cs="Arial"/>
        </w:rPr>
        <w:t xml:space="preserve">The XML Namespace Definition Document should conform to HTML, as specified in </w:t>
      </w:r>
      <w:hyperlink w:anchor="bib-w3c-rec-html" w:history="1">
        <w:r>
          <w:rPr>
            <w:rStyle w:val="Hyperlink"/>
            <w:rFonts w:ascii="Arial" w:hAnsi="Arial" w:cs="Arial"/>
          </w:rPr>
          <w:t>HTML 5.2</w:t>
        </w:r>
      </w:hyperlink>
      <w:del w:id="191" w:author="db" w:date="2022-09-02T13:54:00Z">
        <w:r>
          <w:delText xml:space="preserve">HTML 5.2. </w:delText>
        </w:r>
      </w:del>
      <w:ins w:id="192" w:author="db" w:date="2022-09-02T13:54:00Z">
        <w:r>
          <w:rPr>
            <w:rFonts w:ascii="Arial" w:hAnsi="Arial" w:cs="Arial"/>
          </w:rPr>
          <w:t>.</w:t>
        </w:r>
      </w:ins>
      <w:r>
        <w:rPr>
          <w:rFonts w:ascii="Arial" w:hAnsi="Arial" w:cs="Arial"/>
        </w:rPr>
        <w:t xml:space="preserve"> </w:t>
      </w:r>
    </w:p>
    <w:p w14:paraId="6095CC45" w14:textId="705D69ED" w:rsidR="00000000" w:rsidRDefault="00000000">
      <w:pPr>
        <w:pStyle w:val="NormalWeb"/>
        <w:divId w:val="436949131"/>
        <w:rPr>
          <w:rFonts w:ascii="Arial" w:hAnsi="Arial" w:cs="Arial"/>
        </w:rPr>
      </w:pPr>
      <w:hyperlink w:anchor="sec-sample-namespace" w:history="1">
        <w:r>
          <w:rPr>
            <w:rStyle w:val="Hyperlink"/>
            <w:rFonts w:ascii="Arial" w:hAnsi="Arial" w:cs="Arial"/>
          </w:rPr>
          <w:t>Annex C</w:t>
        </w:r>
      </w:hyperlink>
      <w:del w:id="193" w:author="db" w:date="2022-09-02T13:54:00Z">
        <w:r>
          <w:delText>Annex C</w:delText>
        </w:r>
      </w:del>
      <w:r>
        <w:rPr>
          <w:rFonts w:ascii="Arial" w:hAnsi="Arial" w:cs="Arial"/>
        </w:rPr>
        <w:t xml:space="preserve"> lists a sample XML Namespace Definition Document. </w:t>
      </w:r>
    </w:p>
    <w:p w14:paraId="6DCA50CD" w14:textId="77777777" w:rsidR="00000000" w:rsidRDefault="00000000">
      <w:pPr>
        <w:pStyle w:val="Heading3"/>
        <w:divId w:val="436949131"/>
        <w:rPr>
          <w:rFonts w:ascii="Arial" w:eastAsia="Times New Roman" w:hAnsi="Arial" w:cs="Arial"/>
        </w:rPr>
      </w:pPr>
      <w:r>
        <w:rPr>
          <w:rStyle w:val="heading-number"/>
          <w:rFonts w:ascii="Arial" w:eastAsia="Times New Roman" w:hAnsi="Arial" w:cs="Arial"/>
        </w:rPr>
        <w:t>5.7</w:t>
      </w:r>
      <w:r>
        <w:rPr>
          <w:rStyle w:val="heading-label"/>
          <w:rFonts w:ascii="Arial" w:eastAsia="Times New Roman" w:hAnsi="Arial" w:cs="Arial"/>
        </w:rPr>
        <w:t xml:space="preserve"> </w:t>
      </w:r>
      <w:r>
        <w:rPr>
          <w:rFonts w:ascii="Arial" w:eastAsia="Times New Roman" w:hAnsi="Arial" w:cs="Arial"/>
        </w:rPr>
        <w:t>Compatibility with Legacy XML Namespace URI Syntax</w:t>
      </w:r>
    </w:p>
    <w:p w14:paraId="058AAB3B" w14:textId="77777777" w:rsidR="00000000" w:rsidRDefault="00000000">
      <w:pPr>
        <w:pStyle w:val="NormalWeb"/>
        <w:divId w:val="436949131"/>
        <w:rPr>
          <w:rFonts w:ascii="Arial" w:hAnsi="Arial" w:cs="Arial"/>
        </w:rPr>
      </w:pPr>
      <w:r>
        <w:rPr>
          <w:rFonts w:ascii="Arial" w:hAnsi="Arial" w:cs="Arial"/>
        </w:rPr>
        <w:t xml:space="preserve">Earlier versions of this Administrative Guideline specified a substantially different syntax for XML Namespace URIs. For instance, the string "schemas" was used instead of "ns" and a number sign ("#") character could terminate the URI, with an otherwise empty fragment identifier component. This syntax is deprecated. </w:t>
      </w:r>
    </w:p>
    <w:p w14:paraId="33D7B97F" w14:textId="77777777" w:rsidR="00000000" w:rsidRDefault="00000000">
      <w:pPr>
        <w:pStyle w:val="NormalWeb"/>
        <w:divId w:val="436949131"/>
        <w:rPr>
          <w:rFonts w:ascii="Arial" w:hAnsi="Arial" w:cs="Arial"/>
        </w:rPr>
      </w:pPr>
      <w:r>
        <w:rPr>
          <w:rFonts w:ascii="Arial" w:hAnsi="Arial" w:cs="Arial"/>
        </w:rPr>
        <w:t xml:space="preserve">Published Engineering Documents that conform to prior versions of this specification, as well as their revisions and amendments, may continue to do so. </w:t>
      </w:r>
    </w:p>
    <w:p w14:paraId="75F4066A" w14:textId="77777777" w:rsidR="00000000" w:rsidRDefault="00000000">
      <w:pPr>
        <w:pStyle w:val="Heading2"/>
        <w:divId w:val="436949131"/>
        <w:rPr>
          <w:rFonts w:ascii="Arial" w:eastAsia="Times New Roman" w:hAnsi="Arial" w:cs="Arial"/>
        </w:rPr>
      </w:pPr>
      <w:r>
        <w:rPr>
          <w:rStyle w:val="heading-number"/>
          <w:rFonts w:ascii="Arial" w:eastAsia="Times New Roman" w:hAnsi="Arial" w:cs="Arial"/>
        </w:rPr>
        <w:t>6</w:t>
      </w:r>
      <w:r>
        <w:rPr>
          <w:rStyle w:val="heading-label"/>
          <w:rFonts w:ascii="Arial" w:eastAsia="Times New Roman" w:hAnsi="Arial" w:cs="Arial"/>
        </w:rPr>
        <w:t xml:space="preserve"> </w:t>
      </w:r>
      <w:r>
        <w:rPr>
          <w:rFonts w:ascii="Arial" w:eastAsia="Times New Roman" w:hAnsi="Arial" w:cs="Arial"/>
        </w:rPr>
        <w:t>XML Schema</w:t>
      </w:r>
    </w:p>
    <w:p w14:paraId="2DA70313" w14:textId="77777777" w:rsidR="00000000" w:rsidRDefault="00000000">
      <w:pPr>
        <w:pStyle w:val="Heading3"/>
        <w:divId w:val="436949131"/>
        <w:rPr>
          <w:rFonts w:ascii="Arial" w:eastAsia="Times New Roman" w:hAnsi="Arial" w:cs="Arial"/>
        </w:rPr>
      </w:pPr>
      <w:r>
        <w:rPr>
          <w:rStyle w:val="heading-number"/>
          <w:rFonts w:ascii="Arial" w:eastAsia="Times New Roman" w:hAnsi="Arial" w:cs="Arial"/>
        </w:rPr>
        <w:t>6.1</w:t>
      </w:r>
      <w:r>
        <w:rPr>
          <w:rStyle w:val="heading-label"/>
          <w:rFonts w:ascii="Arial" w:eastAsia="Times New Roman" w:hAnsi="Arial" w:cs="Arial"/>
        </w:rPr>
        <w:t xml:space="preserve"> </w:t>
      </w:r>
      <w:r>
        <w:rPr>
          <w:rFonts w:ascii="Arial" w:eastAsia="Times New Roman" w:hAnsi="Arial" w:cs="Arial"/>
        </w:rPr>
        <w:t>Introduction (informative)</w:t>
      </w:r>
    </w:p>
    <w:p w14:paraId="7B2DBF66" w14:textId="4AB59A04" w:rsidR="00000000" w:rsidRDefault="00000000">
      <w:pPr>
        <w:pStyle w:val="NormalWeb"/>
        <w:divId w:val="436949131"/>
        <w:rPr>
          <w:rFonts w:ascii="Arial" w:hAnsi="Arial" w:cs="Arial"/>
        </w:rPr>
      </w:pPr>
      <w:r>
        <w:rPr>
          <w:rFonts w:ascii="Arial" w:hAnsi="Arial" w:cs="Arial"/>
        </w:rPr>
        <w:t xml:space="preserve">Using a formal language like XML Schema, specified in </w:t>
      </w:r>
      <w:hyperlink w:anchor="bib-w3c-xmlschema-1" w:history="1">
        <w:r>
          <w:rPr>
            <w:rStyle w:val="Hyperlink"/>
            <w:rFonts w:ascii="Arial" w:hAnsi="Arial" w:cs="Arial"/>
          </w:rPr>
          <w:t>XML Schema Part 1: Structures Second Edition</w:t>
        </w:r>
      </w:hyperlink>
      <w:del w:id="194" w:author="db" w:date="2022-09-02T13:54:00Z">
        <w:r>
          <w:delText>XML Schema Part 1: Structures Second Edition,</w:delText>
        </w:r>
      </w:del>
      <w:ins w:id="195" w:author="db" w:date="2022-09-02T13:54:00Z">
        <w:r>
          <w:rPr>
            <w:rFonts w:ascii="Arial" w:hAnsi="Arial" w:cs="Arial"/>
          </w:rPr>
          <w:t>,</w:t>
        </w:r>
      </w:ins>
      <w:r>
        <w:rPr>
          <w:rFonts w:ascii="Arial" w:hAnsi="Arial" w:cs="Arial"/>
        </w:rPr>
        <w:t xml:space="preserve"> to describe conformance requirements can avoid some of the ambiguity inherent with using English prose alone, while allowing the use of existing commercial tools to facilitate testing and validation. </w:t>
      </w:r>
    </w:p>
    <w:p w14:paraId="0DCDD182" w14:textId="77777777" w:rsidR="00780752" w:rsidRDefault="00000000">
      <w:pPr>
        <w:spacing w:after="56" w:line="259" w:lineRule="auto"/>
        <w:ind w:left="25"/>
        <w:rPr>
          <w:del w:id="196" w:author="db" w:date="2022-09-02T13:54:00Z"/>
        </w:rPr>
      </w:pPr>
      <w:del w:id="197" w:author="db" w:date="2022-09-02T13:54:00Z">
        <w:r>
          <w:rPr>
            <w:sz w:val="18"/>
          </w:rPr>
          <w:delText xml:space="preserve">NOTE: </w:delText>
        </w:r>
      </w:del>
      <w:r>
        <w:rPr>
          <w:rFonts w:ascii="Arial" w:hAnsi="Arial" w:cs="Arial"/>
        </w:rPr>
        <w:t xml:space="preserve">The following provisions are derived in part from Good Practice 11 at </w:t>
      </w:r>
      <w:hyperlink w:anchor="bib-w3c-spec" w:history="1">
        <w:r>
          <w:rPr>
            <w:rStyle w:val="Hyperlink"/>
            <w:rFonts w:ascii="Arial" w:hAnsi="Arial" w:cs="Arial"/>
          </w:rPr>
          <w:t>QA Framework: Specification Guidelines</w:t>
        </w:r>
      </w:hyperlink>
      <w:del w:id="198" w:author="db" w:date="2022-09-02T13:54:00Z">
        <w:r>
          <w:rPr>
            <w:sz w:val="18"/>
          </w:rPr>
          <w:delText xml:space="preserve">W3C QA Framework: Specification </w:delText>
        </w:r>
      </w:del>
    </w:p>
    <w:p w14:paraId="2514A18B" w14:textId="7902327C" w:rsidR="00000000" w:rsidRDefault="00000000">
      <w:pPr>
        <w:pStyle w:val="note"/>
        <w:divId w:val="436949131"/>
        <w:rPr>
          <w:rFonts w:ascii="Arial" w:hAnsi="Arial" w:cs="Arial"/>
        </w:rPr>
      </w:pPr>
      <w:del w:id="199" w:author="db" w:date="2022-09-02T13:54:00Z">
        <w:r>
          <w:rPr>
            <w:sz w:val="18"/>
          </w:rPr>
          <w:delText>Guidelines, Formal Languages, Good Practice E.</w:delText>
        </w:r>
      </w:del>
      <w:r>
        <w:rPr>
          <w:rFonts w:ascii="Arial" w:hAnsi="Arial" w:cs="Arial"/>
        </w:rPr>
        <w:t xml:space="preserve"> and </w:t>
      </w:r>
      <w:hyperlink w:anchor="bib-ietf-guide" w:history="1">
        <w:r>
          <w:rPr>
            <w:rStyle w:val="Hyperlink"/>
            <w:rFonts w:ascii="Arial" w:hAnsi="Arial" w:cs="Arial"/>
          </w:rPr>
          <w:t>Guidelines for the use of formal languages in IETF specifications</w:t>
        </w:r>
      </w:hyperlink>
      <w:del w:id="200" w:author="db" w:date="2022-09-02T13:54:00Z">
        <w:r>
          <w:rPr>
            <w:sz w:val="18"/>
          </w:rPr>
          <w:delText xml:space="preserve">Guidelines for the use of formal languages in IETF specifications. </w:delText>
        </w:r>
      </w:del>
      <w:ins w:id="201" w:author="db" w:date="2022-09-02T13:54:00Z">
        <w:r>
          <w:rPr>
            <w:rFonts w:ascii="Arial" w:hAnsi="Arial" w:cs="Arial"/>
          </w:rPr>
          <w:t>.</w:t>
        </w:r>
      </w:ins>
      <w:r>
        <w:rPr>
          <w:rFonts w:ascii="Arial" w:hAnsi="Arial" w:cs="Arial"/>
        </w:rPr>
        <w:t xml:space="preserve"> </w:t>
      </w:r>
    </w:p>
    <w:p w14:paraId="23862425" w14:textId="77777777" w:rsidR="00000000" w:rsidRDefault="00000000">
      <w:pPr>
        <w:pStyle w:val="Heading3"/>
        <w:divId w:val="436949131"/>
        <w:rPr>
          <w:rFonts w:ascii="Arial" w:eastAsia="Times New Roman" w:hAnsi="Arial" w:cs="Arial"/>
        </w:rPr>
      </w:pPr>
      <w:r>
        <w:rPr>
          <w:rStyle w:val="heading-number"/>
          <w:rFonts w:ascii="Arial" w:eastAsia="Times New Roman" w:hAnsi="Arial" w:cs="Arial"/>
        </w:rPr>
        <w:t>6.2</w:t>
      </w:r>
      <w:r>
        <w:rPr>
          <w:rStyle w:val="heading-label"/>
          <w:rFonts w:ascii="Arial" w:eastAsia="Times New Roman" w:hAnsi="Arial" w:cs="Arial"/>
        </w:rPr>
        <w:t xml:space="preserve"> </w:t>
      </w:r>
      <w:r>
        <w:rPr>
          <w:rFonts w:ascii="Arial" w:eastAsia="Times New Roman" w:hAnsi="Arial" w:cs="Arial"/>
        </w:rPr>
        <w:t>Using XML Schema</w:t>
      </w:r>
    </w:p>
    <w:p w14:paraId="6C256054" w14:textId="6457C3BE" w:rsidR="00000000" w:rsidRDefault="00000000">
      <w:pPr>
        <w:pStyle w:val="NormalWeb"/>
        <w:divId w:val="436949131"/>
        <w:rPr>
          <w:rFonts w:ascii="Arial" w:hAnsi="Arial" w:cs="Arial"/>
        </w:rPr>
      </w:pPr>
      <w:r>
        <w:rPr>
          <w:rFonts w:ascii="Arial" w:hAnsi="Arial" w:cs="Arial"/>
        </w:rPr>
        <w:t xml:space="preserve">XML Schema, as specified in </w:t>
      </w:r>
      <w:hyperlink w:anchor="bib-w3c-xmlschema-1" w:history="1">
        <w:r>
          <w:rPr>
            <w:rStyle w:val="Hyperlink"/>
            <w:rFonts w:ascii="Arial" w:hAnsi="Arial" w:cs="Arial"/>
          </w:rPr>
          <w:t>XML Schema Part 1: Structures Second Edition</w:t>
        </w:r>
      </w:hyperlink>
      <w:del w:id="202" w:author="db" w:date="2022-09-02T13:54:00Z">
        <w:r>
          <w:delText>XML Schema Part 1: Structures Second Edition,</w:delText>
        </w:r>
      </w:del>
      <w:ins w:id="203" w:author="db" w:date="2022-09-02T13:54:00Z">
        <w:r>
          <w:rPr>
            <w:rFonts w:ascii="Arial" w:hAnsi="Arial" w:cs="Arial"/>
          </w:rPr>
          <w:t>,</w:t>
        </w:r>
      </w:ins>
      <w:r>
        <w:rPr>
          <w:rFonts w:ascii="Arial" w:hAnsi="Arial" w:cs="Arial"/>
        </w:rPr>
        <w:t xml:space="preserve"> may be used normatively or informatively in an Engineering Document, either by inclusion or by reference. </w:t>
      </w:r>
    </w:p>
    <w:p w14:paraId="70ED5BE4" w14:textId="77777777" w:rsidR="00000000" w:rsidRDefault="00000000">
      <w:pPr>
        <w:pStyle w:val="Heading3"/>
        <w:divId w:val="436949131"/>
        <w:rPr>
          <w:rFonts w:ascii="Arial" w:eastAsia="Times New Roman" w:hAnsi="Arial" w:cs="Arial"/>
        </w:rPr>
      </w:pPr>
      <w:r>
        <w:rPr>
          <w:rStyle w:val="heading-number"/>
          <w:rFonts w:ascii="Arial" w:eastAsia="Times New Roman" w:hAnsi="Arial" w:cs="Arial"/>
        </w:rPr>
        <w:t>6.3</w:t>
      </w:r>
      <w:r>
        <w:rPr>
          <w:rStyle w:val="heading-label"/>
          <w:rFonts w:ascii="Arial" w:eastAsia="Times New Roman" w:hAnsi="Arial" w:cs="Arial"/>
        </w:rPr>
        <w:t xml:space="preserve"> </w:t>
      </w:r>
      <w:r>
        <w:rPr>
          <w:rFonts w:ascii="Arial" w:eastAsia="Times New Roman" w:hAnsi="Arial" w:cs="Arial"/>
        </w:rPr>
        <w:t>Precedence</w:t>
      </w:r>
    </w:p>
    <w:p w14:paraId="5CEB30E3" w14:textId="15FD443D" w:rsidR="00000000" w:rsidRDefault="00000000">
      <w:pPr>
        <w:pStyle w:val="NormalWeb"/>
        <w:divId w:val="436949131"/>
        <w:rPr>
          <w:rFonts w:ascii="Arial" w:hAnsi="Arial" w:cs="Arial"/>
        </w:rPr>
      </w:pPr>
      <w:r>
        <w:rPr>
          <w:rFonts w:ascii="Arial" w:hAnsi="Arial" w:cs="Arial"/>
        </w:rPr>
        <w:t xml:space="preserve">Engineering Documents may specify a policy in case of a conflict between prose and XML Schema. In absence of such policy, the precedence rules specified in the Conformance section of </w:t>
      </w:r>
      <w:hyperlink w:anchor="bib-ag-04-1" w:history="1">
        <w:r>
          <w:rPr>
            <w:rStyle w:val="Hyperlink"/>
            <w:rFonts w:ascii="Arial" w:hAnsi="Arial" w:cs="Arial"/>
          </w:rPr>
          <w:t>SMPTE AG04-1:2015</w:t>
        </w:r>
      </w:hyperlink>
      <w:del w:id="204" w:author="db" w:date="2022-09-02T13:54:00Z">
        <w:r>
          <w:delText>AG-04</w:delText>
        </w:r>
      </w:del>
      <w:r>
        <w:rPr>
          <w:rFonts w:ascii="Arial" w:hAnsi="Arial" w:cs="Arial"/>
        </w:rPr>
        <w:t xml:space="preserve"> applies. </w:t>
      </w:r>
    </w:p>
    <w:p w14:paraId="45BF666E" w14:textId="77777777" w:rsidR="00000000" w:rsidRDefault="00000000">
      <w:pPr>
        <w:pStyle w:val="Heading3"/>
        <w:divId w:val="436949131"/>
        <w:rPr>
          <w:rFonts w:ascii="Arial" w:eastAsia="Times New Roman" w:hAnsi="Arial" w:cs="Arial"/>
        </w:rPr>
      </w:pPr>
      <w:r>
        <w:rPr>
          <w:rStyle w:val="heading-number"/>
          <w:rFonts w:ascii="Arial" w:eastAsia="Times New Roman" w:hAnsi="Arial" w:cs="Arial"/>
        </w:rPr>
        <w:t>6.4</w:t>
      </w:r>
      <w:r>
        <w:rPr>
          <w:rStyle w:val="heading-label"/>
          <w:rFonts w:ascii="Arial" w:eastAsia="Times New Roman" w:hAnsi="Arial" w:cs="Arial"/>
        </w:rPr>
        <w:t xml:space="preserve"> </w:t>
      </w:r>
      <w:r>
        <w:rPr>
          <w:rFonts w:ascii="Arial" w:eastAsia="Times New Roman" w:hAnsi="Arial" w:cs="Arial"/>
        </w:rPr>
        <w:t>Avoiding Discrepancies</w:t>
      </w:r>
    </w:p>
    <w:p w14:paraId="5AC96E5D" w14:textId="77777777" w:rsidR="00000000" w:rsidRDefault="00000000">
      <w:pPr>
        <w:pStyle w:val="NormalWeb"/>
        <w:divId w:val="436949131"/>
        <w:rPr>
          <w:rFonts w:ascii="Arial" w:hAnsi="Arial" w:cs="Arial"/>
        </w:rPr>
      </w:pPr>
      <w:r>
        <w:rPr>
          <w:rFonts w:ascii="Arial" w:hAnsi="Arial" w:cs="Arial"/>
        </w:rPr>
        <w:t xml:space="preserve">To help avoid discrepancies between the English prose and the XML Schema, prose sections should be bound to the related portion of the XML Schema, so that one cannot be modified without the other. </w:t>
      </w:r>
    </w:p>
    <w:p w14:paraId="7C9BCEE8" w14:textId="302FA770" w:rsidR="00000000" w:rsidRDefault="00000000">
      <w:pPr>
        <w:pStyle w:val="note"/>
        <w:divId w:val="436949131"/>
        <w:rPr>
          <w:rFonts w:ascii="Arial" w:hAnsi="Arial" w:cs="Arial"/>
        </w:rPr>
      </w:pPr>
      <w:del w:id="205" w:author="db" w:date="2022-09-02T13:54:00Z">
        <w:r>
          <w:rPr>
            <w:sz w:val="18"/>
          </w:rPr>
          <w:delText xml:space="preserve">NOTE 1: </w:delText>
        </w:r>
      </w:del>
      <w:r>
        <w:rPr>
          <w:rFonts w:ascii="Arial" w:hAnsi="Arial" w:cs="Arial"/>
        </w:rPr>
        <w:t xml:space="preserve">One method to bind prose to XML Schema is to include XML Schema definitions inline within the prose. Another method is for the prose to refer to XML Schema definitions specified in appendices or Additional Elements. </w:t>
      </w:r>
    </w:p>
    <w:p w14:paraId="005D946B" w14:textId="77777777" w:rsidR="00000000" w:rsidRDefault="00000000">
      <w:pPr>
        <w:pStyle w:val="NormalWeb"/>
        <w:divId w:val="436949131"/>
        <w:rPr>
          <w:rFonts w:ascii="Arial" w:hAnsi="Arial" w:cs="Arial"/>
        </w:rPr>
      </w:pPr>
      <w:r>
        <w:rPr>
          <w:rFonts w:ascii="Arial" w:hAnsi="Arial" w:cs="Arial"/>
        </w:rPr>
        <w:t xml:space="preserve">Any Additional Element that conforms to XML </w:t>
      </w:r>
      <w:proofErr w:type="gramStart"/>
      <w:r>
        <w:rPr>
          <w:rFonts w:ascii="Arial" w:hAnsi="Arial" w:cs="Arial"/>
        </w:rPr>
        <w:t>Schema, and</w:t>
      </w:r>
      <w:proofErr w:type="gramEnd"/>
      <w:r>
        <w:rPr>
          <w:rFonts w:ascii="Arial" w:hAnsi="Arial" w:cs="Arial"/>
        </w:rPr>
        <w:t xml:space="preserve"> duplicates normative XML Schema definitions specified in the Prose Element, shall be normative. </w:t>
      </w:r>
    </w:p>
    <w:p w14:paraId="21138359" w14:textId="2F372DE8" w:rsidR="00000000" w:rsidRDefault="00000000">
      <w:pPr>
        <w:pStyle w:val="note"/>
        <w:divId w:val="436949131"/>
        <w:rPr>
          <w:rFonts w:ascii="Arial" w:hAnsi="Arial" w:cs="Arial"/>
        </w:rPr>
      </w:pPr>
      <w:del w:id="206" w:author="db" w:date="2022-09-02T13:54:00Z">
        <w:r>
          <w:rPr>
            <w:sz w:val="18"/>
          </w:rPr>
          <w:delText xml:space="preserve">NOTE 2: </w:delText>
        </w:r>
      </w:del>
      <w:r>
        <w:rPr>
          <w:rFonts w:ascii="Arial" w:hAnsi="Arial" w:cs="Arial"/>
        </w:rPr>
        <w:t xml:space="preserve">Informative XML Schema definitions can be used as examples, e.g. to demonstrate how to define an extension to another XML Schemas through the </w:t>
      </w:r>
      <w:r>
        <w:rPr>
          <w:rStyle w:val="HTMLCode"/>
        </w:rPr>
        <w:t>&lt;</w:t>
      </w:r>
      <w:proofErr w:type="spellStart"/>
      <w:proofErr w:type="gramStart"/>
      <w:r>
        <w:rPr>
          <w:rStyle w:val="HTMLCode"/>
        </w:rPr>
        <w:t>xs:any</w:t>
      </w:r>
      <w:proofErr w:type="spellEnd"/>
      <w:proofErr w:type="gramEnd"/>
      <w:r>
        <w:rPr>
          <w:rStyle w:val="HTMLCode"/>
        </w:rPr>
        <w:t>&gt;</w:t>
      </w:r>
      <w:r>
        <w:rPr>
          <w:rFonts w:ascii="Arial" w:hAnsi="Arial" w:cs="Arial"/>
        </w:rPr>
        <w:t xml:space="preserve"> mechanism. </w:t>
      </w:r>
    </w:p>
    <w:p w14:paraId="04A2A2D6" w14:textId="77777777" w:rsidR="00000000" w:rsidRDefault="00000000">
      <w:pPr>
        <w:pStyle w:val="Heading3"/>
        <w:divId w:val="436949131"/>
        <w:rPr>
          <w:rFonts w:ascii="Arial" w:eastAsia="Times New Roman" w:hAnsi="Arial" w:cs="Arial"/>
        </w:rPr>
      </w:pPr>
      <w:r>
        <w:rPr>
          <w:rStyle w:val="heading-number"/>
          <w:rFonts w:ascii="Arial" w:eastAsia="Times New Roman" w:hAnsi="Arial" w:cs="Arial"/>
        </w:rPr>
        <w:t>6.5</w:t>
      </w:r>
      <w:r>
        <w:rPr>
          <w:rStyle w:val="heading-label"/>
          <w:rFonts w:ascii="Arial" w:eastAsia="Times New Roman" w:hAnsi="Arial" w:cs="Arial"/>
        </w:rPr>
        <w:t xml:space="preserve"> </w:t>
      </w:r>
      <w:r>
        <w:rPr>
          <w:rFonts w:ascii="Arial" w:eastAsia="Times New Roman" w:hAnsi="Arial" w:cs="Arial"/>
        </w:rPr>
        <w:t>Language Version</w:t>
      </w:r>
    </w:p>
    <w:p w14:paraId="6E4DA1C3" w14:textId="77777777" w:rsidR="00000000" w:rsidRDefault="00000000">
      <w:pPr>
        <w:pStyle w:val="NormalWeb"/>
        <w:divId w:val="436949131"/>
        <w:rPr>
          <w:rFonts w:ascii="Arial" w:hAnsi="Arial" w:cs="Arial"/>
        </w:rPr>
      </w:pPr>
      <w:r>
        <w:rPr>
          <w:rFonts w:ascii="Arial" w:hAnsi="Arial" w:cs="Arial"/>
        </w:rPr>
        <w:t xml:space="preserve">Whenever an XML Schema is provided and any portion of it is normative, the Engineering Document shall provide a normative reference to the XML Schema specification it conforms to. </w:t>
      </w:r>
    </w:p>
    <w:p w14:paraId="3343B49F" w14:textId="77777777" w:rsidR="00000000" w:rsidRDefault="00000000">
      <w:pPr>
        <w:pStyle w:val="NormalWeb"/>
        <w:divId w:val="436949131"/>
        <w:rPr>
          <w:rFonts w:ascii="Arial" w:hAnsi="Arial" w:cs="Arial"/>
        </w:rPr>
      </w:pPr>
      <w:r>
        <w:rPr>
          <w:rFonts w:ascii="Arial" w:hAnsi="Arial" w:cs="Arial"/>
        </w:rPr>
        <w:t xml:space="preserve">It is also recommended that a reference (although it may be bibliographic) be made to the XML language specification itself. </w:t>
      </w:r>
    </w:p>
    <w:p w14:paraId="4774F820" w14:textId="77777777" w:rsidR="00000000" w:rsidRDefault="00000000">
      <w:pPr>
        <w:pStyle w:val="Heading3"/>
        <w:divId w:val="436949131"/>
        <w:rPr>
          <w:rFonts w:ascii="Arial" w:eastAsia="Times New Roman" w:hAnsi="Arial" w:cs="Arial"/>
        </w:rPr>
      </w:pPr>
      <w:r>
        <w:rPr>
          <w:rStyle w:val="heading-number"/>
          <w:rFonts w:ascii="Arial" w:eastAsia="Times New Roman" w:hAnsi="Arial" w:cs="Arial"/>
        </w:rPr>
        <w:t>6.6</w:t>
      </w:r>
      <w:r>
        <w:rPr>
          <w:rStyle w:val="heading-label"/>
          <w:rFonts w:ascii="Arial" w:eastAsia="Times New Roman" w:hAnsi="Arial" w:cs="Arial"/>
        </w:rPr>
        <w:t xml:space="preserve"> </w:t>
      </w:r>
      <w:r>
        <w:rPr>
          <w:rFonts w:ascii="Arial" w:eastAsia="Times New Roman" w:hAnsi="Arial" w:cs="Arial"/>
        </w:rPr>
        <w:t>External Definitions</w:t>
      </w:r>
    </w:p>
    <w:p w14:paraId="6D5FBE96" w14:textId="77777777" w:rsidR="00000000" w:rsidRDefault="00000000">
      <w:pPr>
        <w:pStyle w:val="NormalWeb"/>
        <w:divId w:val="436949131"/>
        <w:rPr>
          <w:rFonts w:ascii="Arial" w:hAnsi="Arial" w:cs="Arial"/>
        </w:rPr>
      </w:pPr>
      <w:r>
        <w:rPr>
          <w:rFonts w:ascii="Arial" w:hAnsi="Arial" w:cs="Arial"/>
        </w:rPr>
        <w:t xml:space="preserve">The defining document of any </w:t>
      </w:r>
      <w:proofErr w:type="gramStart"/>
      <w:r>
        <w:rPr>
          <w:rFonts w:ascii="Arial" w:hAnsi="Arial" w:cs="Arial"/>
        </w:rPr>
        <w:t>externally-defined</w:t>
      </w:r>
      <w:proofErr w:type="gramEnd"/>
      <w:r>
        <w:rPr>
          <w:rFonts w:ascii="Arial" w:hAnsi="Arial" w:cs="Arial"/>
        </w:rPr>
        <w:t xml:space="preserve"> XML namespaces shall be included as a normative reference if the XML schema is normative. </w:t>
      </w:r>
    </w:p>
    <w:p w14:paraId="0D1F6DF7" w14:textId="77777777" w:rsidR="00000000" w:rsidRDefault="00000000">
      <w:pPr>
        <w:pStyle w:val="Heading3"/>
        <w:divId w:val="436949131"/>
        <w:rPr>
          <w:rFonts w:ascii="Arial" w:eastAsia="Times New Roman" w:hAnsi="Arial" w:cs="Arial"/>
        </w:rPr>
      </w:pPr>
      <w:r>
        <w:rPr>
          <w:rStyle w:val="heading-number"/>
          <w:rFonts w:ascii="Arial" w:eastAsia="Times New Roman" w:hAnsi="Arial" w:cs="Arial"/>
        </w:rPr>
        <w:t>6.7</w:t>
      </w:r>
      <w:r>
        <w:rPr>
          <w:rStyle w:val="heading-label"/>
          <w:rFonts w:ascii="Arial" w:eastAsia="Times New Roman" w:hAnsi="Arial" w:cs="Arial"/>
        </w:rPr>
        <w:t xml:space="preserve"> </w:t>
      </w:r>
      <w:r>
        <w:rPr>
          <w:rFonts w:ascii="Arial" w:eastAsia="Times New Roman" w:hAnsi="Arial" w:cs="Arial"/>
        </w:rPr>
        <w:t>Well-Formed Definitions</w:t>
      </w:r>
    </w:p>
    <w:p w14:paraId="09CA5EBF" w14:textId="77777777" w:rsidR="00000000" w:rsidRDefault="00000000">
      <w:pPr>
        <w:pStyle w:val="NormalWeb"/>
        <w:divId w:val="436949131"/>
        <w:rPr>
          <w:rFonts w:ascii="Arial" w:hAnsi="Arial" w:cs="Arial"/>
        </w:rPr>
      </w:pPr>
      <w:r>
        <w:rPr>
          <w:rFonts w:ascii="Arial" w:hAnsi="Arial" w:cs="Arial"/>
        </w:rPr>
        <w:t xml:space="preserve">All XML Schema defined in a SMPTE Engineering Document shall be well-formed and valid with respect to the XML Schema language. </w:t>
      </w:r>
    </w:p>
    <w:p w14:paraId="33A179D6" w14:textId="77777777" w:rsidR="00000000" w:rsidRDefault="00000000">
      <w:pPr>
        <w:pStyle w:val="Heading3"/>
        <w:divId w:val="436949131"/>
        <w:rPr>
          <w:rFonts w:ascii="Arial" w:eastAsia="Times New Roman" w:hAnsi="Arial" w:cs="Arial"/>
        </w:rPr>
      </w:pPr>
      <w:r>
        <w:rPr>
          <w:rStyle w:val="heading-number"/>
          <w:rFonts w:ascii="Arial" w:eastAsia="Times New Roman" w:hAnsi="Arial" w:cs="Arial"/>
        </w:rPr>
        <w:t>6.8</w:t>
      </w:r>
      <w:r>
        <w:rPr>
          <w:rStyle w:val="heading-label"/>
          <w:rFonts w:ascii="Arial" w:eastAsia="Times New Roman" w:hAnsi="Arial" w:cs="Arial"/>
        </w:rPr>
        <w:t xml:space="preserve"> </w:t>
      </w:r>
      <w:r>
        <w:rPr>
          <w:rFonts w:ascii="Arial" w:eastAsia="Times New Roman" w:hAnsi="Arial" w:cs="Arial"/>
        </w:rPr>
        <w:t>Example Instances</w:t>
      </w:r>
    </w:p>
    <w:p w14:paraId="54CBE646" w14:textId="77777777" w:rsidR="00000000" w:rsidRDefault="00000000">
      <w:pPr>
        <w:pStyle w:val="NormalWeb"/>
        <w:divId w:val="436949131"/>
        <w:rPr>
          <w:rFonts w:ascii="Arial" w:hAnsi="Arial" w:cs="Arial"/>
        </w:rPr>
      </w:pPr>
      <w:r>
        <w:rPr>
          <w:rFonts w:ascii="Arial" w:hAnsi="Arial" w:cs="Arial"/>
        </w:rPr>
        <w:t xml:space="preserve">All example instance documents shall be informative. </w:t>
      </w:r>
    </w:p>
    <w:p w14:paraId="2D4DFBF9" w14:textId="77777777" w:rsidR="00000000" w:rsidRDefault="00000000">
      <w:pPr>
        <w:pStyle w:val="NormalWeb"/>
        <w:divId w:val="436949131"/>
        <w:rPr>
          <w:rFonts w:ascii="Arial" w:hAnsi="Arial" w:cs="Arial"/>
        </w:rPr>
      </w:pPr>
      <w:r>
        <w:rPr>
          <w:rFonts w:ascii="Arial" w:hAnsi="Arial" w:cs="Arial"/>
        </w:rPr>
        <w:t xml:space="preserve">All example instance documents shall be well-formed. If an example instance document is document, then it shall be valid with respect to the XML Schema defined. </w:t>
      </w:r>
    </w:p>
    <w:p w14:paraId="23C8528E" w14:textId="77777777" w:rsidR="00000000" w:rsidRDefault="00000000">
      <w:pPr>
        <w:pStyle w:val="NormalWeb"/>
        <w:divId w:val="436949131"/>
        <w:rPr>
          <w:rFonts w:ascii="Arial" w:hAnsi="Arial" w:cs="Arial"/>
        </w:rPr>
      </w:pPr>
      <w:r>
        <w:rPr>
          <w:rFonts w:ascii="Arial" w:hAnsi="Arial" w:cs="Arial"/>
        </w:rPr>
        <w:t xml:space="preserve">Graphical representations of the schema structure should be included when it adds clarity. </w:t>
      </w:r>
    </w:p>
    <w:p w14:paraId="5713D5EB" w14:textId="77777777" w:rsidR="00000000" w:rsidRDefault="00000000">
      <w:pPr>
        <w:pStyle w:val="Heading3"/>
        <w:divId w:val="436949131"/>
        <w:rPr>
          <w:rFonts w:ascii="Arial" w:eastAsia="Times New Roman" w:hAnsi="Arial" w:cs="Arial"/>
        </w:rPr>
      </w:pPr>
      <w:r>
        <w:rPr>
          <w:rStyle w:val="heading-number"/>
          <w:rFonts w:ascii="Arial" w:eastAsia="Times New Roman" w:hAnsi="Arial" w:cs="Arial"/>
        </w:rPr>
        <w:t>6.9</w:t>
      </w:r>
      <w:r>
        <w:rPr>
          <w:rStyle w:val="heading-label"/>
          <w:rFonts w:ascii="Arial" w:eastAsia="Times New Roman" w:hAnsi="Arial" w:cs="Arial"/>
        </w:rPr>
        <w:t xml:space="preserve"> </w:t>
      </w:r>
      <w:r>
        <w:rPr>
          <w:rFonts w:ascii="Arial" w:eastAsia="Times New Roman" w:hAnsi="Arial" w:cs="Arial"/>
        </w:rPr>
        <w:t>Publication</w:t>
      </w:r>
    </w:p>
    <w:p w14:paraId="2F028B63" w14:textId="77777777" w:rsidR="00000000" w:rsidRDefault="00000000">
      <w:pPr>
        <w:pStyle w:val="NormalWeb"/>
        <w:divId w:val="436949131"/>
        <w:rPr>
          <w:rFonts w:ascii="Arial" w:hAnsi="Arial" w:cs="Arial"/>
        </w:rPr>
      </w:pPr>
      <w:r>
        <w:rPr>
          <w:rFonts w:ascii="Arial" w:hAnsi="Arial" w:cs="Arial"/>
        </w:rPr>
        <w:t xml:space="preserve">All Additional Elements of Engineering Documents conforming to XML Schema shall be </w:t>
      </w:r>
      <w:proofErr w:type="spellStart"/>
      <w:r>
        <w:rPr>
          <w:rFonts w:ascii="Arial" w:hAnsi="Arial" w:cs="Arial"/>
        </w:rPr>
        <w:t>publically</w:t>
      </w:r>
      <w:proofErr w:type="spellEnd"/>
      <w:r>
        <w:rPr>
          <w:rFonts w:ascii="Arial" w:hAnsi="Arial" w:cs="Arial"/>
        </w:rPr>
        <w:t xml:space="preserve"> retrievable at an HTTP URI chosen by the Director of Engineering. </w:t>
      </w:r>
    </w:p>
    <w:p w14:paraId="0FAA27D7" w14:textId="72E8FC4A" w:rsidR="00000000" w:rsidRDefault="00000000">
      <w:pPr>
        <w:pStyle w:val="note"/>
        <w:divId w:val="436949131"/>
        <w:rPr>
          <w:rFonts w:ascii="Arial" w:hAnsi="Arial" w:cs="Arial"/>
        </w:rPr>
      </w:pPr>
      <w:del w:id="207" w:author="db" w:date="2022-09-02T13:54:00Z">
        <w:r>
          <w:rPr>
            <w:sz w:val="18"/>
          </w:rPr>
          <w:delText xml:space="preserve">NOTE: </w:delText>
        </w:r>
      </w:del>
      <w:r>
        <w:rPr>
          <w:rFonts w:ascii="Arial" w:hAnsi="Arial" w:cs="Arial"/>
        </w:rPr>
        <w:t xml:space="preserve">The same URI is also listed in the Namespace Definition Document per Section 5.5 if the XML Schema Document specifies a target namespace. </w:t>
      </w:r>
    </w:p>
    <w:p w14:paraId="0DC7128A" w14:textId="77777777" w:rsidR="00000000" w:rsidRDefault="00000000">
      <w:pPr>
        <w:pStyle w:val="Heading2"/>
        <w:divId w:val="436949131"/>
        <w:rPr>
          <w:rFonts w:ascii="Arial" w:eastAsia="Times New Roman" w:hAnsi="Arial" w:cs="Arial"/>
        </w:rPr>
      </w:pPr>
      <w:r>
        <w:rPr>
          <w:rStyle w:val="heading-label"/>
          <w:rFonts w:ascii="Arial" w:eastAsia="Times New Roman" w:hAnsi="Arial" w:cs="Arial"/>
        </w:rPr>
        <w:t xml:space="preserve">Annex </w:t>
      </w:r>
      <w:r>
        <w:rPr>
          <w:rStyle w:val="heading-number"/>
          <w:rFonts w:ascii="Arial" w:eastAsia="Times New Roman" w:hAnsi="Arial" w:cs="Arial"/>
        </w:rPr>
        <w:t>A</w:t>
      </w:r>
      <w:r>
        <w:rPr>
          <w:rFonts w:ascii="Arial" w:eastAsia="Times New Roman" w:hAnsi="Arial" w:cs="Arial"/>
        </w:rPr>
        <w:br/>
        <w:t>XML Document License</w:t>
      </w:r>
    </w:p>
    <w:tbl>
      <w:tblPr>
        <w:tblStyle w:val="TableGrid"/>
        <w:tblW w:w="9324" w:type="dxa"/>
        <w:tblInd w:w="275" w:type="dxa"/>
        <w:tblCellMar>
          <w:top w:w="103" w:type="dxa"/>
          <w:left w:w="30" w:type="dxa"/>
          <w:bottom w:w="0" w:type="dxa"/>
          <w:right w:w="115" w:type="dxa"/>
        </w:tblCellMar>
        <w:tblLook w:val="04A0" w:firstRow="1" w:lastRow="0" w:firstColumn="1" w:lastColumn="0" w:noHBand="0" w:noVBand="1"/>
      </w:tblPr>
      <w:tblGrid>
        <w:gridCol w:w="9324"/>
      </w:tblGrid>
      <w:tr w:rsidR="00780752" w14:paraId="78A5537D" w14:textId="77777777">
        <w:trPr>
          <w:trHeight w:val="7010"/>
          <w:del w:id="208" w:author="db" w:date="2022-09-02T13:54:00Z"/>
        </w:trPr>
        <w:tc>
          <w:tcPr>
            <w:tcW w:w="9324" w:type="dxa"/>
            <w:tcBorders>
              <w:top w:val="single" w:sz="4" w:space="0" w:color="000000"/>
              <w:left w:val="nil"/>
              <w:bottom w:val="single" w:sz="4" w:space="0" w:color="000000"/>
              <w:right w:val="nil"/>
            </w:tcBorders>
            <w:shd w:val="clear" w:color="auto" w:fill="D9D9D9"/>
          </w:tcPr>
          <w:p w14:paraId="414C01BF" w14:textId="77777777" w:rsidR="00780752" w:rsidRDefault="00000000">
            <w:pPr>
              <w:spacing w:line="283" w:lineRule="auto"/>
              <w:rPr>
                <w:del w:id="209" w:author="db" w:date="2022-09-02T13:54:00Z"/>
              </w:rPr>
            </w:pPr>
            <w:del w:id="210" w:author="db" w:date="2022-09-02T13:54:00Z">
              <w:r>
                <w:rPr>
                  <w:rFonts w:ascii="Courier New" w:eastAsia="Courier New" w:hAnsi="Courier New" w:cs="Courier New"/>
                  <w:sz w:val="18"/>
                </w:rPr>
                <w:delText xml:space="preserve">Copyright (c), Society of Motion Pictures and Television Engineers. All rights  reserved.  </w:delText>
              </w:r>
            </w:del>
          </w:p>
          <w:p w14:paraId="1BEBC525" w14:textId="77777777" w:rsidR="00780752" w:rsidRDefault="00000000">
            <w:pPr>
              <w:spacing w:after="19" w:line="259" w:lineRule="auto"/>
              <w:rPr>
                <w:del w:id="211" w:author="db" w:date="2022-09-02T13:54:00Z"/>
              </w:rPr>
            </w:pPr>
            <w:del w:id="212" w:author="db" w:date="2022-09-02T13:54:00Z">
              <w:r>
                <w:rPr>
                  <w:rFonts w:ascii="Courier New" w:eastAsia="Courier New" w:hAnsi="Courier New" w:cs="Courier New"/>
                  <w:sz w:val="18"/>
                </w:rPr>
                <w:delText xml:space="preserve"> </w:delText>
              </w:r>
            </w:del>
          </w:p>
          <w:p w14:paraId="3EF6DE3B" w14:textId="77777777" w:rsidR="00780752" w:rsidRDefault="00000000">
            <w:pPr>
              <w:spacing w:line="282" w:lineRule="auto"/>
              <w:ind w:right="970"/>
              <w:rPr>
                <w:del w:id="213" w:author="db" w:date="2022-09-02T13:54:00Z"/>
              </w:rPr>
            </w:pPr>
            <w:del w:id="214" w:author="db" w:date="2022-09-02T13:54:00Z">
              <w:r>
                <w:rPr>
                  <w:rFonts w:ascii="Courier New" w:eastAsia="Courier New" w:hAnsi="Courier New" w:cs="Courier New"/>
                  <w:sz w:val="18"/>
                </w:rPr>
                <w:delText xml:space="preserve">Redistribution and use in source and binary forms, with or without  modification, are permitted provided that the following conditions are  met:  </w:delText>
              </w:r>
            </w:del>
          </w:p>
          <w:p w14:paraId="1FB84358" w14:textId="77777777" w:rsidR="00780752" w:rsidRDefault="00000000">
            <w:pPr>
              <w:spacing w:after="19" w:line="259" w:lineRule="auto"/>
              <w:rPr>
                <w:del w:id="215" w:author="db" w:date="2022-09-02T13:54:00Z"/>
              </w:rPr>
            </w:pPr>
            <w:del w:id="216" w:author="db" w:date="2022-09-02T13:54:00Z">
              <w:r>
                <w:rPr>
                  <w:rFonts w:ascii="Courier New" w:eastAsia="Courier New" w:hAnsi="Courier New" w:cs="Courier New"/>
                  <w:sz w:val="18"/>
                </w:rPr>
                <w:delText xml:space="preserve"> </w:delText>
              </w:r>
            </w:del>
          </w:p>
          <w:p w14:paraId="7AFC4C80" w14:textId="77777777" w:rsidR="00780752" w:rsidRDefault="00000000">
            <w:pPr>
              <w:numPr>
                <w:ilvl w:val="0"/>
                <w:numId w:val="6"/>
              </w:numPr>
              <w:spacing w:line="283" w:lineRule="auto"/>
              <w:ind w:right="1185"/>
              <w:rPr>
                <w:del w:id="217" w:author="db" w:date="2022-09-02T13:54:00Z"/>
              </w:rPr>
            </w:pPr>
            <w:del w:id="218" w:author="db" w:date="2022-09-02T13:54:00Z">
              <w:r>
                <w:rPr>
                  <w:rFonts w:ascii="Courier New" w:eastAsia="Courier New" w:hAnsi="Courier New" w:cs="Courier New"/>
                  <w:sz w:val="18"/>
                </w:rPr>
                <w:delText xml:space="preserve">Redistributions of source code must retain the above copyright  notice, this list of conditions and the following disclaimer.  </w:delText>
              </w:r>
            </w:del>
          </w:p>
          <w:p w14:paraId="3C0FB9EB" w14:textId="77777777" w:rsidR="00780752" w:rsidRDefault="00000000">
            <w:pPr>
              <w:spacing w:after="19" w:line="259" w:lineRule="auto"/>
              <w:rPr>
                <w:del w:id="219" w:author="db" w:date="2022-09-02T13:54:00Z"/>
              </w:rPr>
            </w:pPr>
            <w:del w:id="220" w:author="db" w:date="2022-09-02T13:54:00Z">
              <w:r>
                <w:rPr>
                  <w:rFonts w:ascii="Courier New" w:eastAsia="Courier New" w:hAnsi="Courier New" w:cs="Courier New"/>
                  <w:sz w:val="18"/>
                </w:rPr>
                <w:delText xml:space="preserve"> </w:delText>
              </w:r>
            </w:del>
          </w:p>
          <w:p w14:paraId="425C4A1B" w14:textId="77777777" w:rsidR="00780752" w:rsidRDefault="00000000">
            <w:pPr>
              <w:numPr>
                <w:ilvl w:val="0"/>
                <w:numId w:val="6"/>
              </w:numPr>
              <w:spacing w:line="282" w:lineRule="auto"/>
              <w:ind w:right="1185"/>
              <w:rPr>
                <w:del w:id="221" w:author="db" w:date="2022-09-02T13:54:00Z"/>
              </w:rPr>
            </w:pPr>
            <w:del w:id="222" w:author="db" w:date="2022-09-02T13:54:00Z">
              <w:r>
                <w:rPr>
                  <w:rFonts w:ascii="Courier New" w:eastAsia="Courier New" w:hAnsi="Courier New" w:cs="Courier New"/>
                  <w:sz w:val="18"/>
                </w:rPr>
                <w:delText xml:space="preserve">Redistributions in binary form must reproduce the above copyright  notice, this list of conditions and the following disclaimer in the  documentation and/or other materials provided with the distribution.  </w:delText>
              </w:r>
            </w:del>
          </w:p>
          <w:p w14:paraId="6993D090" w14:textId="77777777" w:rsidR="00780752" w:rsidRDefault="00000000">
            <w:pPr>
              <w:spacing w:after="19" w:line="259" w:lineRule="auto"/>
              <w:rPr>
                <w:del w:id="223" w:author="db" w:date="2022-09-02T13:54:00Z"/>
              </w:rPr>
            </w:pPr>
            <w:del w:id="224" w:author="db" w:date="2022-09-02T13:54:00Z">
              <w:r>
                <w:rPr>
                  <w:rFonts w:ascii="Courier New" w:eastAsia="Courier New" w:hAnsi="Courier New" w:cs="Courier New"/>
                  <w:sz w:val="18"/>
                </w:rPr>
                <w:delText xml:space="preserve"> </w:delText>
              </w:r>
            </w:del>
          </w:p>
          <w:p w14:paraId="66B50D96" w14:textId="77777777" w:rsidR="00780752" w:rsidRDefault="00000000">
            <w:pPr>
              <w:numPr>
                <w:ilvl w:val="0"/>
                <w:numId w:val="6"/>
              </w:numPr>
              <w:spacing w:line="282" w:lineRule="auto"/>
              <w:ind w:right="1185"/>
              <w:rPr>
                <w:del w:id="225" w:author="db" w:date="2022-09-02T13:54:00Z"/>
              </w:rPr>
            </w:pPr>
            <w:del w:id="226" w:author="db" w:date="2022-09-02T13:54:00Z">
              <w:r>
                <w:rPr>
                  <w:rFonts w:ascii="Courier New" w:eastAsia="Courier New" w:hAnsi="Courier New" w:cs="Courier New"/>
                  <w:sz w:val="18"/>
                </w:rPr>
                <w:delText xml:space="preserve">Neither the name of the copyright holder nor the names of its  contributors may be used to endorse or promote products derived from  this software without specific prior written permission.  </w:delText>
              </w:r>
            </w:del>
          </w:p>
          <w:p w14:paraId="4AD71533" w14:textId="77777777" w:rsidR="00780752" w:rsidRDefault="00000000">
            <w:pPr>
              <w:spacing w:after="19" w:line="259" w:lineRule="auto"/>
              <w:rPr>
                <w:del w:id="227" w:author="db" w:date="2022-09-02T13:54:00Z"/>
              </w:rPr>
            </w:pPr>
            <w:del w:id="228" w:author="db" w:date="2022-09-02T13:54:00Z">
              <w:r>
                <w:rPr>
                  <w:rFonts w:ascii="Courier New" w:eastAsia="Courier New" w:hAnsi="Courier New" w:cs="Courier New"/>
                  <w:sz w:val="18"/>
                </w:rPr>
                <w:delText xml:space="preserve"> </w:delText>
              </w:r>
            </w:del>
          </w:p>
          <w:p w14:paraId="385519F9" w14:textId="77777777" w:rsidR="00780752" w:rsidRDefault="00000000">
            <w:pPr>
              <w:spacing w:after="19" w:line="259" w:lineRule="auto"/>
              <w:rPr>
                <w:del w:id="229" w:author="db" w:date="2022-09-02T13:54:00Z"/>
              </w:rPr>
            </w:pPr>
            <w:del w:id="230" w:author="db" w:date="2022-09-02T13:54:00Z">
              <w:r>
                <w:rPr>
                  <w:rFonts w:ascii="Courier New" w:eastAsia="Courier New" w:hAnsi="Courier New" w:cs="Courier New"/>
                  <w:sz w:val="18"/>
                </w:rPr>
                <w:delText xml:space="preserve">THIS SOFTWARE IS PROVIDED BY THE COPYRIGHT HOLDERS AND CONTRIBUTORS "AS  </w:delText>
              </w:r>
            </w:del>
          </w:p>
          <w:p w14:paraId="33D23422" w14:textId="77777777" w:rsidR="00780752" w:rsidRDefault="00000000">
            <w:pPr>
              <w:spacing w:after="19" w:line="259" w:lineRule="auto"/>
              <w:rPr>
                <w:del w:id="231" w:author="db" w:date="2022-09-02T13:54:00Z"/>
              </w:rPr>
            </w:pPr>
            <w:del w:id="232" w:author="db" w:date="2022-09-02T13:54:00Z">
              <w:r>
                <w:rPr>
                  <w:rFonts w:ascii="Courier New" w:eastAsia="Courier New" w:hAnsi="Courier New" w:cs="Courier New"/>
                  <w:sz w:val="18"/>
                </w:rPr>
                <w:delText xml:space="preserve">IS" AND ANY EXPRESS OR IMPLIED WARRANTIES, INCLUDING, BUT NOT LIMITED  </w:delText>
              </w:r>
            </w:del>
          </w:p>
          <w:p w14:paraId="2226CB8E" w14:textId="77777777" w:rsidR="00780752" w:rsidRDefault="00000000">
            <w:pPr>
              <w:spacing w:after="20" w:line="259" w:lineRule="auto"/>
              <w:rPr>
                <w:del w:id="233" w:author="db" w:date="2022-09-02T13:54:00Z"/>
              </w:rPr>
            </w:pPr>
            <w:del w:id="234" w:author="db" w:date="2022-09-02T13:54:00Z">
              <w:r>
                <w:rPr>
                  <w:rFonts w:ascii="Courier New" w:eastAsia="Courier New" w:hAnsi="Courier New" w:cs="Courier New"/>
                  <w:sz w:val="18"/>
                </w:rPr>
                <w:delText xml:space="preserve">TO, THE IMPLIED WARRANTIES OF MERCHANTABILITY AND FITNESS FOR A  </w:delText>
              </w:r>
            </w:del>
          </w:p>
          <w:p w14:paraId="455BB9D6" w14:textId="77777777" w:rsidR="00780752" w:rsidRDefault="00000000">
            <w:pPr>
              <w:spacing w:after="19" w:line="259" w:lineRule="auto"/>
              <w:rPr>
                <w:del w:id="235" w:author="db" w:date="2022-09-02T13:54:00Z"/>
              </w:rPr>
            </w:pPr>
            <w:del w:id="236" w:author="db" w:date="2022-09-02T13:54:00Z">
              <w:r>
                <w:rPr>
                  <w:rFonts w:ascii="Courier New" w:eastAsia="Courier New" w:hAnsi="Courier New" w:cs="Courier New"/>
                  <w:sz w:val="18"/>
                </w:rPr>
                <w:delText xml:space="preserve">PARTICULAR PURPOSE ARE DISCLAIMED. IN NO EVENT SHALL THE COPYRIGHT  </w:delText>
              </w:r>
            </w:del>
          </w:p>
          <w:p w14:paraId="6AF529DF" w14:textId="77777777" w:rsidR="00780752" w:rsidRDefault="00000000">
            <w:pPr>
              <w:spacing w:after="19" w:line="259" w:lineRule="auto"/>
              <w:rPr>
                <w:del w:id="237" w:author="db" w:date="2022-09-02T13:54:00Z"/>
              </w:rPr>
            </w:pPr>
            <w:del w:id="238" w:author="db" w:date="2022-09-02T13:54:00Z">
              <w:r>
                <w:rPr>
                  <w:rFonts w:ascii="Courier New" w:eastAsia="Courier New" w:hAnsi="Courier New" w:cs="Courier New"/>
                  <w:sz w:val="18"/>
                </w:rPr>
                <w:delText xml:space="preserve">HOLDER OR CONTRIBUTORS BE LIABLE FOR ANY DIRECT, INDIRECT, INCIDENTAL,  </w:delText>
              </w:r>
            </w:del>
          </w:p>
          <w:p w14:paraId="5A5435C3" w14:textId="77777777" w:rsidR="00780752" w:rsidRDefault="00000000">
            <w:pPr>
              <w:spacing w:after="19" w:line="259" w:lineRule="auto"/>
              <w:rPr>
                <w:del w:id="239" w:author="db" w:date="2022-09-02T13:54:00Z"/>
              </w:rPr>
            </w:pPr>
            <w:del w:id="240" w:author="db" w:date="2022-09-02T13:54:00Z">
              <w:r>
                <w:rPr>
                  <w:rFonts w:ascii="Courier New" w:eastAsia="Courier New" w:hAnsi="Courier New" w:cs="Courier New"/>
                  <w:sz w:val="18"/>
                </w:rPr>
                <w:delText xml:space="preserve">SPECIAL, EXEMPLARY, OR CONSEQUENTIAL DAMAGES (INCLUDING, BUT NOT LIMITED  </w:delText>
              </w:r>
            </w:del>
          </w:p>
          <w:p w14:paraId="6B9F6D74" w14:textId="77777777" w:rsidR="00780752" w:rsidRDefault="00000000">
            <w:pPr>
              <w:spacing w:after="19" w:line="259" w:lineRule="auto"/>
              <w:rPr>
                <w:del w:id="241" w:author="db" w:date="2022-09-02T13:54:00Z"/>
              </w:rPr>
            </w:pPr>
            <w:del w:id="242" w:author="db" w:date="2022-09-02T13:54:00Z">
              <w:r>
                <w:rPr>
                  <w:rFonts w:ascii="Courier New" w:eastAsia="Courier New" w:hAnsi="Courier New" w:cs="Courier New"/>
                  <w:sz w:val="18"/>
                </w:rPr>
                <w:delText xml:space="preserve">TO, PROCUREMENT OF SUBSTITUTE GOODS OR SERVICES; LOSS OF USE, DATA, OR  </w:delText>
              </w:r>
            </w:del>
          </w:p>
          <w:p w14:paraId="5E36DF65" w14:textId="77777777" w:rsidR="00780752" w:rsidRDefault="00000000">
            <w:pPr>
              <w:spacing w:after="19" w:line="259" w:lineRule="auto"/>
              <w:rPr>
                <w:del w:id="243" w:author="db" w:date="2022-09-02T13:54:00Z"/>
              </w:rPr>
            </w:pPr>
            <w:del w:id="244" w:author="db" w:date="2022-09-02T13:54:00Z">
              <w:r>
                <w:rPr>
                  <w:rFonts w:ascii="Courier New" w:eastAsia="Courier New" w:hAnsi="Courier New" w:cs="Courier New"/>
                  <w:sz w:val="18"/>
                </w:rPr>
                <w:delText xml:space="preserve">PROFITS; OR BUSINESS INTERRUPTION) HOWEVER CAUSED AND ON ANY THEORY OF  </w:delText>
              </w:r>
            </w:del>
          </w:p>
          <w:p w14:paraId="7A250107" w14:textId="77777777" w:rsidR="00780752" w:rsidRDefault="00000000">
            <w:pPr>
              <w:spacing w:line="259" w:lineRule="auto"/>
              <w:ind w:right="861"/>
              <w:rPr>
                <w:del w:id="245" w:author="db" w:date="2022-09-02T13:54:00Z"/>
              </w:rPr>
            </w:pPr>
            <w:del w:id="246" w:author="db" w:date="2022-09-02T13:54:00Z">
              <w:r>
                <w:rPr>
                  <w:rFonts w:ascii="Courier New" w:eastAsia="Courier New" w:hAnsi="Courier New" w:cs="Courier New"/>
                  <w:sz w:val="18"/>
                </w:rPr>
                <w:delText xml:space="preserve">LIABILITY, WHETHER IN CONTRACT, STRICT LIABILITY, OR TORT (INCLUDING  NEGLIGENCE OR OTHERWISE) ARISING IN ANY WAY OUT OF THE USE OF THIS  SOFTWARE, EVEN IF ADVISED OF THE POSSIBILITY OF SUCH DAMAGE. </w:delText>
              </w:r>
            </w:del>
          </w:p>
        </w:tc>
      </w:tr>
    </w:tbl>
    <w:p w14:paraId="7980DC9D" w14:textId="77777777" w:rsidR="00780752" w:rsidRDefault="00780752">
      <w:pPr>
        <w:rPr>
          <w:del w:id="247" w:author="db" w:date="2022-09-02T13:54:00Z"/>
        </w:rPr>
        <w:sectPr w:rsidR="00780752">
          <w:headerReference w:type="even" r:id="rId17"/>
          <w:headerReference w:type="default" r:id="rId18"/>
          <w:footerReference w:type="even" r:id="rId19"/>
          <w:footerReference w:type="default" r:id="rId20"/>
          <w:headerReference w:type="first" r:id="rId21"/>
          <w:footerReference w:type="first" r:id="rId22"/>
          <w:pgSz w:w="12240" w:h="15840"/>
          <w:pgMar w:top="1413" w:right="1433" w:bottom="762" w:left="1051" w:header="720" w:footer="720" w:gutter="0"/>
          <w:cols w:space="720"/>
          <w:titlePg/>
        </w:sectPr>
      </w:pPr>
    </w:p>
    <w:p w14:paraId="291EEAC9" w14:textId="77777777" w:rsidR="00000000" w:rsidRDefault="00000000">
      <w:pPr>
        <w:pStyle w:val="HTMLPreformatted"/>
        <w:divId w:val="436949131"/>
        <w:rPr>
          <w:ins w:id="248" w:author="db" w:date="2022-09-02T13:54:00Z"/>
        </w:rPr>
      </w:pPr>
      <w:ins w:id="249" w:author="db" w:date="2022-09-02T13:54:00Z">
        <w:r>
          <w:t>Copyright (c), Society of Motion Pictures and Television Engineers. All rights</w:t>
        </w:r>
      </w:ins>
    </w:p>
    <w:p w14:paraId="2221F2C5" w14:textId="77777777" w:rsidR="00000000" w:rsidRDefault="00000000">
      <w:pPr>
        <w:pStyle w:val="HTMLPreformatted"/>
        <w:divId w:val="436949131"/>
        <w:rPr>
          <w:ins w:id="250" w:author="db" w:date="2022-09-02T13:54:00Z"/>
        </w:rPr>
      </w:pPr>
      <w:ins w:id="251" w:author="db" w:date="2022-09-02T13:54:00Z">
        <w:r>
          <w:t>reserved.</w:t>
        </w:r>
      </w:ins>
    </w:p>
    <w:p w14:paraId="0B6B2990" w14:textId="77777777" w:rsidR="00000000" w:rsidRDefault="00000000">
      <w:pPr>
        <w:pStyle w:val="HTMLPreformatted"/>
        <w:divId w:val="436949131"/>
        <w:rPr>
          <w:ins w:id="252" w:author="db" w:date="2022-09-02T13:54:00Z"/>
        </w:rPr>
      </w:pPr>
    </w:p>
    <w:p w14:paraId="2926436B" w14:textId="77777777" w:rsidR="00000000" w:rsidRDefault="00000000">
      <w:pPr>
        <w:pStyle w:val="HTMLPreformatted"/>
        <w:divId w:val="436949131"/>
        <w:rPr>
          <w:ins w:id="253" w:author="db" w:date="2022-09-02T13:54:00Z"/>
        </w:rPr>
      </w:pPr>
      <w:ins w:id="254" w:author="db" w:date="2022-09-02T13:54:00Z">
        <w:r>
          <w:t>Redistribution and use in source and binary forms, with or without</w:t>
        </w:r>
      </w:ins>
    </w:p>
    <w:p w14:paraId="3BF52C00" w14:textId="77777777" w:rsidR="00000000" w:rsidRDefault="00000000">
      <w:pPr>
        <w:pStyle w:val="HTMLPreformatted"/>
        <w:divId w:val="436949131"/>
        <w:rPr>
          <w:ins w:id="255" w:author="db" w:date="2022-09-02T13:54:00Z"/>
        </w:rPr>
      </w:pPr>
      <w:ins w:id="256" w:author="db" w:date="2022-09-02T13:54:00Z">
        <w:r>
          <w:t>modification, are permitted provided that the following conditions are</w:t>
        </w:r>
      </w:ins>
    </w:p>
    <w:p w14:paraId="47A5C475" w14:textId="77777777" w:rsidR="00000000" w:rsidRDefault="00000000">
      <w:pPr>
        <w:pStyle w:val="HTMLPreformatted"/>
        <w:divId w:val="436949131"/>
        <w:rPr>
          <w:ins w:id="257" w:author="db" w:date="2022-09-02T13:54:00Z"/>
        </w:rPr>
      </w:pPr>
      <w:ins w:id="258" w:author="db" w:date="2022-09-02T13:54:00Z">
        <w:r>
          <w:t>met:</w:t>
        </w:r>
      </w:ins>
    </w:p>
    <w:p w14:paraId="3D6E88C8" w14:textId="77777777" w:rsidR="00000000" w:rsidRDefault="00000000">
      <w:pPr>
        <w:pStyle w:val="HTMLPreformatted"/>
        <w:divId w:val="436949131"/>
        <w:rPr>
          <w:ins w:id="259" w:author="db" w:date="2022-09-02T13:54:00Z"/>
        </w:rPr>
      </w:pPr>
    </w:p>
    <w:p w14:paraId="5482370C" w14:textId="77777777" w:rsidR="00000000" w:rsidRDefault="00000000">
      <w:pPr>
        <w:pStyle w:val="HTMLPreformatted"/>
        <w:divId w:val="436949131"/>
        <w:rPr>
          <w:ins w:id="260" w:author="db" w:date="2022-09-02T13:54:00Z"/>
        </w:rPr>
      </w:pPr>
      <w:ins w:id="261" w:author="db" w:date="2022-09-02T13:54:00Z">
        <w:r>
          <w:t>1. Redistributions of source code must retain the above copyright</w:t>
        </w:r>
      </w:ins>
    </w:p>
    <w:p w14:paraId="2286B1C2" w14:textId="77777777" w:rsidR="00000000" w:rsidRDefault="00000000">
      <w:pPr>
        <w:pStyle w:val="HTMLPreformatted"/>
        <w:divId w:val="436949131"/>
        <w:rPr>
          <w:ins w:id="262" w:author="db" w:date="2022-09-02T13:54:00Z"/>
        </w:rPr>
      </w:pPr>
      <w:ins w:id="263" w:author="db" w:date="2022-09-02T13:54:00Z">
        <w:r>
          <w:t>notice, this list of conditions and the following disclaimer.</w:t>
        </w:r>
      </w:ins>
    </w:p>
    <w:p w14:paraId="245E369F" w14:textId="77777777" w:rsidR="00000000" w:rsidRDefault="00000000">
      <w:pPr>
        <w:pStyle w:val="HTMLPreformatted"/>
        <w:divId w:val="436949131"/>
        <w:rPr>
          <w:ins w:id="264" w:author="db" w:date="2022-09-02T13:54:00Z"/>
        </w:rPr>
      </w:pPr>
    </w:p>
    <w:p w14:paraId="4D622EC1" w14:textId="77777777" w:rsidR="00000000" w:rsidRDefault="00000000">
      <w:pPr>
        <w:pStyle w:val="HTMLPreformatted"/>
        <w:divId w:val="436949131"/>
        <w:rPr>
          <w:ins w:id="265" w:author="db" w:date="2022-09-02T13:54:00Z"/>
        </w:rPr>
      </w:pPr>
      <w:ins w:id="266" w:author="db" w:date="2022-09-02T13:54:00Z">
        <w:r>
          <w:t>2. Redistributions in binary form must reproduce the above copyright</w:t>
        </w:r>
      </w:ins>
    </w:p>
    <w:p w14:paraId="4AA87668" w14:textId="77777777" w:rsidR="00000000" w:rsidRDefault="00000000">
      <w:pPr>
        <w:pStyle w:val="HTMLPreformatted"/>
        <w:divId w:val="436949131"/>
        <w:rPr>
          <w:ins w:id="267" w:author="db" w:date="2022-09-02T13:54:00Z"/>
        </w:rPr>
      </w:pPr>
      <w:ins w:id="268" w:author="db" w:date="2022-09-02T13:54:00Z">
        <w:r>
          <w:t>notice, this list of conditions and the following disclaimer in the</w:t>
        </w:r>
      </w:ins>
    </w:p>
    <w:p w14:paraId="3BD35AE2" w14:textId="77777777" w:rsidR="00000000" w:rsidRDefault="00000000">
      <w:pPr>
        <w:pStyle w:val="HTMLPreformatted"/>
        <w:divId w:val="436949131"/>
        <w:rPr>
          <w:ins w:id="269" w:author="db" w:date="2022-09-02T13:54:00Z"/>
        </w:rPr>
      </w:pPr>
      <w:ins w:id="270" w:author="db" w:date="2022-09-02T13:54:00Z">
        <w:r>
          <w:t>documentation and/or other materials provided with the distribution.</w:t>
        </w:r>
      </w:ins>
    </w:p>
    <w:p w14:paraId="3652678B" w14:textId="77777777" w:rsidR="00000000" w:rsidRDefault="00000000">
      <w:pPr>
        <w:pStyle w:val="HTMLPreformatted"/>
        <w:divId w:val="436949131"/>
        <w:rPr>
          <w:ins w:id="271" w:author="db" w:date="2022-09-02T13:54:00Z"/>
        </w:rPr>
      </w:pPr>
    </w:p>
    <w:p w14:paraId="125B185D" w14:textId="77777777" w:rsidR="00000000" w:rsidRDefault="00000000">
      <w:pPr>
        <w:pStyle w:val="HTMLPreformatted"/>
        <w:divId w:val="436949131"/>
        <w:rPr>
          <w:ins w:id="272" w:author="db" w:date="2022-09-02T13:54:00Z"/>
        </w:rPr>
      </w:pPr>
      <w:ins w:id="273" w:author="db" w:date="2022-09-02T13:54:00Z">
        <w:r>
          <w:t>3. Neither the name of the copyright holder nor the names of its</w:t>
        </w:r>
      </w:ins>
    </w:p>
    <w:p w14:paraId="4BC26B98" w14:textId="77777777" w:rsidR="00000000" w:rsidRDefault="00000000">
      <w:pPr>
        <w:pStyle w:val="HTMLPreformatted"/>
        <w:divId w:val="436949131"/>
        <w:rPr>
          <w:ins w:id="274" w:author="db" w:date="2022-09-02T13:54:00Z"/>
        </w:rPr>
      </w:pPr>
      <w:ins w:id="275" w:author="db" w:date="2022-09-02T13:54:00Z">
        <w:r>
          <w:t>contributors may be used to endorse or promote products derived from</w:t>
        </w:r>
      </w:ins>
    </w:p>
    <w:p w14:paraId="7CA68ED1" w14:textId="77777777" w:rsidR="00000000" w:rsidRDefault="00000000">
      <w:pPr>
        <w:pStyle w:val="HTMLPreformatted"/>
        <w:divId w:val="436949131"/>
        <w:rPr>
          <w:ins w:id="276" w:author="db" w:date="2022-09-02T13:54:00Z"/>
        </w:rPr>
      </w:pPr>
      <w:ins w:id="277" w:author="db" w:date="2022-09-02T13:54:00Z">
        <w:r>
          <w:t>this software without specific prior written permission.</w:t>
        </w:r>
      </w:ins>
    </w:p>
    <w:p w14:paraId="1CC1D7A5" w14:textId="77777777" w:rsidR="00000000" w:rsidRDefault="00000000">
      <w:pPr>
        <w:pStyle w:val="HTMLPreformatted"/>
        <w:divId w:val="436949131"/>
        <w:rPr>
          <w:ins w:id="278" w:author="db" w:date="2022-09-02T13:54:00Z"/>
        </w:rPr>
      </w:pPr>
    </w:p>
    <w:p w14:paraId="537AA830" w14:textId="77777777" w:rsidR="00000000" w:rsidRDefault="00000000">
      <w:pPr>
        <w:pStyle w:val="HTMLPreformatted"/>
        <w:divId w:val="436949131"/>
        <w:rPr>
          <w:ins w:id="279" w:author="db" w:date="2022-09-02T13:54:00Z"/>
        </w:rPr>
      </w:pPr>
      <w:ins w:id="280" w:author="db" w:date="2022-09-02T13:54:00Z">
        <w:r>
          <w:t>THIS SOFTWARE IS PROVIDED BY THE COPYRIGHT HOLDERS AND CONTRIBUTORS "AS</w:t>
        </w:r>
      </w:ins>
    </w:p>
    <w:p w14:paraId="23930BB6" w14:textId="77777777" w:rsidR="00000000" w:rsidRDefault="00000000">
      <w:pPr>
        <w:pStyle w:val="HTMLPreformatted"/>
        <w:divId w:val="436949131"/>
        <w:rPr>
          <w:ins w:id="281" w:author="db" w:date="2022-09-02T13:54:00Z"/>
        </w:rPr>
      </w:pPr>
      <w:ins w:id="282" w:author="db" w:date="2022-09-02T13:54:00Z">
        <w:r>
          <w:t>IS" AND ANY EXPRESS OR IMPLIED WARRANTIES, INCLUDING, BUT NOT LIMITED</w:t>
        </w:r>
      </w:ins>
    </w:p>
    <w:p w14:paraId="5B350986" w14:textId="77777777" w:rsidR="00000000" w:rsidRDefault="00000000">
      <w:pPr>
        <w:pStyle w:val="HTMLPreformatted"/>
        <w:divId w:val="436949131"/>
        <w:rPr>
          <w:ins w:id="283" w:author="db" w:date="2022-09-02T13:54:00Z"/>
        </w:rPr>
      </w:pPr>
      <w:ins w:id="284" w:author="db" w:date="2022-09-02T13:54:00Z">
        <w:r>
          <w:t>TO, THE IMPLIED WARRANTIES OF MERCHANTABILITY AND FITNESS FOR A</w:t>
        </w:r>
      </w:ins>
    </w:p>
    <w:p w14:paraId="1CBB53AA" w14:textId="77777777" w:rsidR="00000000" w:rsidRDefault="00000000">
      <w:pPr>
        <w:pStyle w:val="HTMLPreformatted"/>
        <w:divId w:val="436949131"/>
        <w:rPr>
          <w:ins w:id="285" w:author="db" w:date="2022-09-02T13:54:00Z"/>
        </w:rPr>
      </w:pPr>
      <w:ins w:id="286" w:author="db" w:date="2022-09-02T13:54:00Z">
        <w:r>
          <w:t>PARTICULAR PURPOSE ARE DISCLAIMED. IN NO EVENT SHALL THE COPYRIGHT</w:t>
        </w:r>
      </w:ins>
    </w:p>
    <w:p w14:paraId="59856F82" w14:textId="77777777" w:rsidR="00000000" w:rsidRDefault="00000000">
      <w:pPr>
        <w:pStyle w:val="HTMLPreformatted"/>
        <w:divId w:val="436949131"/>
        <w:rPr>
          <w:ins w:id="287" w:author="db" w:date="2022-09-02T13:54:00Z"/>
        </w:rPr>
      </w:pPr>
      <w:ins w:id="288" w:author="db" w:date="2022-09-02T13:54:00Z">
        <w:r>
          <w:t>HOLDER OR CONTRIBUTORS BE LIABLE FOR ANY DIRECT, INDIRECT, INCIDENTAL,</w:t>
        </w:r>
      </w:ins>
    </w:p>
    <w:p w14:paraId="6F13A464" w14:textId="77777777" w:rsidR="00000000" w:rsidRDefault="00000000">
      <w:pPr>
        <w:pStyle w:val="HTMLPreformatted"/>
        <w:divId w:val="436949131"/>
        <w:rPr>
          <w:ins w:id="289" w:author="db" w:date="2022-09-02T13:54:00Z"/>
        </w:rPr>
      </w:pPr>
      <w:ins w:id="290" w:author="db" w:date="2022-09-02T13:54:00Z">
        <w:r>
          <w:t>SPECIAL, EXEMPLARY, OR CONSEQUENTIAL DAMAGES (INCLUDING, BUT NOT LIMITED</w:t>
        </w:r>
      </w:ins>
    </w:p>
    <w:p w14:paraId="5F968C2F" w14:textId="77777777" w:rsidR="00000000" w:rsidRDefault="00000000">
      <w:pPr>
        <w:pStyle w:val="HTMLPreformatted"/>
        <w:divId w:val="436949131"/>
        <w:rPr>
          <w:ins w:id="291" w:author="db" w:date="2022-09-02T13:54:00Z"/>
        </w:rPr>
      </w:pPr>
      <w:ins w:id="292" w:author="db" w:date="2022-09-02T13:54:00Z">
        <w:r>
          <w:t>TO, PROCUREMENT OF SUBSTITUTE GOODS OR SERVICES; LOSS OF USE, DATA, OR</w:t>
        </w:r>
      </w:ins>
    </w:p>
    <w:p w14:paraId="2D8CCAA8" w14:textId="77777777" w:rsidR="00000000" w:rsidRDefault="00000000">
      <w:pPr>
        <w:pStyle w:val="HTMLPreformatted"/>
        <w:divId w:val="436949131"/>
        <w:rPr>
          <w:ins w:id="293" w:author="db" w:date="2022-09-02T13:54:00Z"/>
        </w:rPr>
      </w:pPr>
      <w:proofErr w:type="gramStart"/>
      <w:ins w:id="294" w:author="db" w:date="2022-09-02T13:54:00Z">
        <w:r>
          <w:t>PROFITS;</w:t>
        </w:r>
        <w:proofErr w:type="gramEnd"/>
        <w:r>
          <w:t xml:space="preserve"> OR BUSINESS INTERRUPTION) HOWEVER CAUSED AND ON ANY THEORY OF</w:t>
        </w:r>
      </w:ins>
    </w:p>
    <w:p w14:paraId="0D4751DF" w14:textId="77777777" w:rsidR="00000000" w:rsidRDefault="00000000">
      <w:pPr>
        <w:pStyle w:val="HTMLPreformatted"/>
        <w:divId w:val="436949131"/>
        <w:rPr>
          <w:ins w:id="295" w:author="db" w:date="2022-09-02T13:54:00Z"/>
        </w:rPr>
      </w:pPr>
      <w:ins w:id="296" w:author="db" w:date="2022-09-02T13:54:00Z">
        <w:r>
          <w:t>LIABILITY, WHETHER IN CONTRACT, STRICT LIABILITY, OR TORT (INCLUDING</w:t>
        </w:r>
      </w:ins>
    </w:p>
    <w:p w14:paraId="041C8C64" w14:textId="77777777" w:rsidR="00000000" w:rsidRDefault="00000000">
      <w:pPr>
        <w:pStyle w:val="HTMLPreformatted"/>
        <w:divId w:val="436949131"/>
        <w:rPr>
          <w:ins w:id="297" w:author="db" w:date="2022-09-02T13:54:00Z"/>
        </w:rPr>
      </w:pPr>
      <w:ins w:id="298" w:author="db" w:date="2022-09-02T13:54:00Z">
        <w:r>
          <w:t>NEGLIGENCE OR OTHERWISE) ARISING IN ANY WAY OUT OF THE USE OF THIS</w:t>
        </w:r>
      </w:ins>
    </w:p>
    <w:p w14:paraId="56428A87" w14:textId="77777777" w:rsidR="00000000" w:rsidRDefault="00000000">
      <w:pPr>
        <w:pStyle w:val="HTMLPreformatted"/>
        <w:divId w:val="436949131"/>
        <w:rPr>
          <w:ins w:id="299" w:author="db" w:date="2022-09-02T13:54:00Z"/>
        </w:rPr>
      </w:pPr>
      <w:ins w:id="300" w:author="db" w:date="2022-09-02T13:54:00Z">
        <w:r>
          <w:t>SOFTWARE, EVEN IF ADVISED OF THE POSSIBILITY OF SUCH DAMAGE.</w:t>
        </w:r>
      </w:ins>
    </w:p>
    <w:p w14:paraId="51C951B5" w14:textId="77777777" w:rsidR="00000000" w:rsidRDefault="00000000">
      <w:pPr>
        <w:pStyle w:val="Heading2"/>
        <w:divId w:val="436949131"/>
        <w:rPr>
          <w:rFonts w:ascii="Arial" w:eastAsia="Times New Roman" w:hAnsi="Arial" w:cs="Arial"/>
        </w:rPr>
      </w:pPr>
      <w:r>
        <w:rPr>
          <w:rStyle w:val="heading-label"/>
          <w:rFonts w:ascii="Arial" w:eastAsia="Times New Roman" w:hAnsi="Arial" w:cs="Arial"/>
        </w:rPr>
        <w:t xml:space="preserve">Annex </w:t>
      </w:r>
      <w:r>
        <w:rPr>
          <w:rStyle w:val="heading-number"/>
          <w:rFonts w:ascii="Arial" w:eastAsia="Times New Roman" w:hAnsi="Arial" w:cs="Arial"/>
        </w:rPr>
        <w:t>B</w:t>
      </w:r>
      <w:r>
        <w:rPr>
          <w:rFonts w:ascii="Arial" w:eastAsia="Times New Roman" w:hAnsi="Arial" w:cs="Arial"/>
        </w:rPr>
        <w:br/>
        <w:t>XML Element Header</w:t>
      </w:r>
    </w:p>
    <w:tbl>
      <w:tblPr>
        <w:tblStyle w:val="TableGrid"/>
        <w:tblW w:w="9324" w:type="dxa"/>
        <w:tblInd w:w="245" w:type="dxa"/>
        <w:tblCellMar>
          <w:top w:w="103" w:type="dxa"/>
          <w:left w:w="30" w:type="dxa"/>
          <w:bottom w:w="0" w:type="dxa"/>
          <w:right w:w="115" w:type="dxa"/>
        </w:tblCellMar>
        <w:tblLook w:val="04A0" w:firstRow="1" w:lastRow="0" w:firstColumn="1" w:lastColumn="0" w:noHBand="0" w:noVBand="1"/>
      </w:tblPr>
      <w:tblGrid>
        <w:gridCol w:w="9324"/>
      </w:tblGrid>
      <w:tr w:rsidR="00780752" w14:paraId="33D000CA" w14:textId="77777777">
        <w:trPr>
          <w:trHeight w:val="6769"/>
          <w:del w:id="301" w:author="db" w:date="2022-09-02T13:54:00Z"/>
        </w:trPr>
        <w:tc>
          <w:tcPr>
            <w:tcW w:w="9324" w:type="dxa"/>
            <w:tcBorders>
              <w:top w:val="single" w:sz="4" w:space="0" w:color="000000"/>
              <w:left w:val="nil"/>
              <w:bottom w:val="single" w:sz="4" w:space="0" w:color="000000"/>
              <w:right w:val="nil"/>
            </w:tcBorders>
            <w:shd w:val="clear" w:color="auto" w:fill="D9D9D9"/>
          </w:tcPr>
          <w:p w14:paraId="0B60E8D0" w14:textId="77777777" w:rsidR="00780752" w:rsidRDefault="00000000">
            <w:pPr>
              <w:spacing w:after="20" w:line="259" w:lineRule="auto"/>
              <w:rPr>
                <w:del w:id="302" w:author="db" w:date="2022-09-02T13:54:00Z"/>
              </w:rPr>
            </w:pPr>
            <w:del w:id="303" w:author="db" w:date="2022-09-02T13:54:00Z">
              <w:r>
                <w:rPr>
                  <w:rFonts w:ascii="Courier New" w:eastAsia="Courier New" w:hAnsi="Courier New" w:cs="Courier New"/>
                  <w:sz w:val="18"/>
                </w:rPr>
                <w:delText xml:space="preserve">&lt;!-- </w:delText>
              </w:r>
            </w:del>
          </w:p>
          <w:p w14:paraId="1FD02791" w14:textId="77777777" w:rsidR="00780752" w:rsidRDefault="00000000">
            <w:pPr>
              <w:spacing w:after="19" w:line="259" w:lineRule="auto"/>
              <w:rPr>
                <w:del w:id="304" w:author="db" w:date="2022-09-02T13:54:00Z"/>
              </w:rPr>
            </w:pPr>
            <w:del w:id="305" w:author="db" w:date="2022-09-02T13:54:00Z">
              <w:r>
                <w:rPr>
                  <w:rFonts w:ascii="Courier New" w:eastAsia="Courier New" w:hAnsi="Courier New" w:cs="Courier New"/>
                  <w:sz w:val="18"/>
                </w:rPr>
                <w:delText xml:space="preserve">[[TEXT OF XML DOCUMENT LICENSE OF SECTION ANNEX A IN AG-05]] </w:delText>
              </w:r>
            </w:del>
          </w:p>
          <w:p w14:paraId="0F8A9B67" w14:textId="77777777" w:rsidR="00780752" w:rsidRDefault="00000000">
            <w:pPr>
              <w:spacing w:line="282" w:lineRule="auto"/>
              <w:ind w:right="8641"/>
              <w:rPr>
                <w:del w:id="306" w:author="db" w:date="2022-09-02T13:54:00Z"/>
              </w:rPr>
            </w:pPr>
            <w:del w:id="307" w:author="db" w:date="2022-09-02T13:54:00Z">
              <w:r>
                <w:rPr>
                  <w:rFonts w:ascii="Courier New" w:eastAsia="Courier New" w:hAnsi="Courier New" w:cs="Courier New"/>
                  <w:sz w:val="18"/>
                </w:rPr>
                <w:delText xml:space="preserve">--&gt;   </w:delText>
              </w:r>
            </w:del>
          </w:p>
          <w:p w14:paraId="53787AF6" w14:textId="77777777" w:rsidR="00780752" w:rsidRDefault="00000000">
            <w:pPr>
              <w:spacing w:after="19" w:line="259" w:lineRule="auto"/>
              <w:rPr>
                <w:del w:id="308" w:author="db" w:date="2022-09-02T13:54:00Z"/>
              </w:rPr>
            </w:pPr>
            <w:del w:id="309" w:author="db" w:date="2022-09-02T13:54:00Z">
              <w:r>
                <w:rPr>
                  <w:rFonts w:ascii="Courier New" w:eastAsia="Courier New" w:hAnsi="Courier New" w:cs="Courier New"/>
                  <w:sz w:val="18"/>
                </w:rPr>
                <w:delText xml:space="preserve">&lt;!-- </w:delText>
              </w:r>
            </w:del>
          </w:p>
          <w:p w14:paraId="50120037" w14:textId="77777777" w:rsidR="00780752" w:rsidRDefault="00000000">
            <w:pPr>
              <w:spacing w:after="19" w:line="259" w:lineRule="auto"/>
              <w:rPr>
                <w:del w:id="310" w:author="db" w:date="2022-09-02T13:54:00Z"/>
              </w:rPr>
            </w:pPr>
            <w:del w:id="311" w:author="db" w:date="2022-09-02T13:54:00Z">
              <w:r>
                <w:rPr>
                  <w:rFonts w:ascii="Courier New" w:eastAsia="Courier New" w:hAnsi="Courier New" w:cs="Courier New"/>
                  <w:sz w:val="18"/>
                </w:rPr>
                <w:delText xml:space="preserve">This document can be retrieved at </w:delText>
              </w:r>
            </w:del>
          </w:p>
          <w:p w14:paraId="5D9F1772" w14:textId="77777777" w:rsidR="00780752" w:rsidRDefault="00000000">
            <w:pPr>
              <w:spacing w:after="19" w:line="259" w:lineRule="auto"/>
              <w:rPr>
                <w:del w:id="312" w:author="db" w:date="2022-09-02T13:54:00Z"/>
              </w:rPr>
            </w:pPr>
            <w:del w:id="313" w:author="db" w:date="2022-09-02T13:54:00Z">
              <w:r>
                <w:rPr>
                  <w:rFonts w:ascii="Courier New" w:eastAsia="Courier New" w:hAnsi="Courier New" w:cs="Courier New"/>
                  <w:sz w:val="18"/>
                </w:rPr>
                <w:delText xml:space="preserve"> </w:delText>
              </w:r>
            </w:del>
          </w:p>
          <w:p w14:paraId="3B53459C" w14:textId="77777777" w:rsidR="00780752" w:rsidRDefault="00000000">
            <w:pPr>
              <w:spacing w:after="20" w:line="259" w:lineRule="auto"/>
              <w:rPr>
                <w:del w:id="314" w:author="db" w:date="2022-09-02T13:54:00Z"/>
              </w:rPr>
            </w:pPr>
            <w:del w:id="315" w:author="db" w:date="2022-09-02T13:54:00Z">
              <w:r>
                <w:rPr>
                  <w:rFonts w:ascii="Courier New" w:eastAsia="Courier New" w:hAnsi="Courier New" w:cs="Courier New"/>
                  <w:sz w:val="18"/>
                </w:rPr>
                <w:delText xml:space="preserve">   [[[INSERT URI WHERE THE DOCUMENT IS PUBLISHED]]] </w:delText>
              </w:r>
            </w:del>
          </w:p>
          <w:p w14:paraId="04A2394F" w14:textId="77777777" w:rsidR="00780752" w:rsidRDefault="00000000">
            <w:pPr>
              <w:spacing w:line="282" w:lineRule="auto"/>
              <w:ind w:right="7019"/>
              <w:rPr>
                <w:del w:id="316" w:author="db" w:date="2022-09-02T13:54:00Z"/>
              </w:rPr>
            </w:pPr>
            <w:del w:id="317" w:author="db" w:date="2022-09-02T13:54:00Z">
              <w:r>
                <w:rPr>
                  <w:rFonts w:ascii="Courier New" w:eastAsia="Courier New" w:hAnsi="Courier New" w:cs="Courier New"/>
                  <w:sz w:val="18"/>
                </w:rPr>
                <w:delText xml:space="preserve"> and is an element of </w:delText>
              </w:r>
            </w:del>
          </w:p>
          <w:p w14:paraId="5E7D31B0" w14:textId="77777777" w:rsidR="00780752" w:rsidRDefault="00000000">
            <w:pPr>
              <w:spacing w:after="19" w:line="259" w:lineRule="auto"/>
              <w:rPr>
                <w:del w:id="318" w:author="db" w:date="2022-09-02T13:54:00Z"/>
              </w:rPr>
            </w:pPr>
            <w:del w:id="319" w:author="db" w:date="2022-09-02T13:54:00Z">
              <w:r>
                <w:rPr>
                  <w:rFonts w:ascii="Courier New" w:eastAsia="Courier New" w:hAnsi="Courier New" w:cs="Courier New"/>
                  <w:sz w:val="18"/>
                </w:rPr>
                <w:delText xml:space="preserve"> </w:delText>
              </w:r>
            </w:del>
          </w:p>
          <w:p w14:paraId="03E80A4D" w14:textId="77777777" w:rsidR="00780752" w:rsidRDefault="00000000">
            <w:pPr>
              <w:spacing w:after="19" w:line="259" w:lineRule="auto"/>
              <w:rPr>
                <w:del w:id="320" w:author="db" w:date="2022-09-02T13:54:00Z"/>
              </w:rPr>
            </w:pPr>
            <w:del w:id="321" w:author="db" w:date="2022-09-02T13:54:00Z">
              <w:r>
                <w:rPr>
                  <w:rFonts w:ascii="Courier New" w:eastAsia="Courier New" w:hAnsi="Courier New" w:cs="Courier New"/>
                  <w:sz w:val="18"/>
                </w:rPr>
                <w:delText xml:space="preserve">   [[[INSERT SMPTE DOCUMENT REFERENCE]]] , </w:delText>
              </w:r>
            </w:del>
          </w:p>
          <w:p w14:paraId="77DFEBE2" w14:textId="77777777" w:rsidR="00780752" w:rsidRDefault="00000000">
            <w:pPr>
              <w:spacing w:line="282" w:lineRule="auto"/>
              <w:ind w:right="3893"/>
              <w:rPr>
                <w:del w:id="322" w:author="db" w:date="2022-09-02T13:54:00Z"/>
              </w:rPr>
            </w:pPr>
            <w:del w:id="323" w:author="db" w:date="2022-09-02T13:54:00Z">
              <w:r>
                <w:rPr>
                  <w:rFonts w:ascii="Courier New" w:eastAsia="Courier New" w:hAnsi="Courier New" w:cs="Courier New"/>
                  <w:sz w:val="18"/>
                </w:rPr>
                <w:delText xml:space="preserve"> which is available at http://standards.smpte.org. </w:delText>
              </w:r>
            </w:del>
          </w:p>
          <w:p w14:paraId="64693AFB" w14:textId="77777777" w:rsidR="00780752" w:rsidRDefault="00000000">
            <w:pPr>
              <w:spacing w:after="20" w:line="259" w:lineRule="auto"/>
              <w:rPr>
                <w:del w:id="324" w:author="db" w:date="2022-09-02T13:54:00Z"/>
              </w:rPr>
            </w:pPr>
            <w:del w:id="325" w:author="db" w:date="2022-09-02T13:54:00Z">
              <w:r>
                <w:rPr>
                  <w:rFonts w:ascii="Courier New" w:eastAsia="Courier New" w:hAnsi="Courier New" w:cs="Courier New"/>
                  <w:sz w:val="18"/>
                </w:rPr>
                <w:delText xml:space="preserve"> </w:delText>
              </w:r>
            </w:del>
          </w:p>
          <w:p w14:paraId="34088F05" w14:textId="77777777" w:rsidR="00780752" w:rsidRDefault="00000000">
            <w:pPr>
              <w:spacing w:after="19" w:line="259" w:lineRule="auto"/>
              <w:rPr>
                <w:del w:id="326" w:author="db" w:date="2022-09-02T13:54:00Z"/>
              </w:rPr>
            </w:pPr>
            <w:del w:id="327" w:author="db" w:date="2022-09-02T13:54:00Z">
              <w:r>
                <w:rPr>
                  <w:rFonts w:ascii="Courier New" w:eastAsia="Courier New" w:hAnsi="Courier New" w:cs="Courier New"/>
                  <w:sz w:val="18"/>
                </w:rPr>
                <w:delText xml:space="preserve"> </w:delText>
              </w:r>
            </w:del>
          </w:p>
          <w:p w14:paraId="47637281" w14:textId="77777777" w:rsidR="00780752" w:rsidRDefault="00000000">
            <w:pPr>
              <w:spacing w:after="19" w:line="259" w:lineRule="auto"/>
              <w:rPr>
                <w:del w:id="328" w:author="db" w:date="2022-09-02T13:54:00Z"/>
              </w:rPr>
            </w:pPr>
            <w:del w:id="329" w:author="db" w:date="2022-09-02T13:54:00Z">
              <w:r>
                <w:rPr>
                  <w:rFonts w:ascii="Courier New" w:eastAsia="Courier New" w:hAnsi="Courier New" w:cs="Courier New"/>
                  <w:sz w:val="18"/>
                </w:rPr>
                <w:delText xml:space="preserve">To ensure interoperability, users are encouraged to: </w:delText>
              </w:r>
            </w:del>
          </w:p>
          <w:p w14:paraId="4D2CA7D6" w14:textId="77777777" w:rsidR="00780752" w:rsidRDefault="00000000">
            <w:pPr>
              <w:spacing w:after="19" w:line="259" w:lineRule="auto"/>
              <w:rPr>
                <w:del w:id="330" w:author="db" w:date="2022-09-02T13:54:00Z"/>
              </w:rPr>
            </w:pPr>
            <w:del w:id="331" w:author="db" w:date="2022-09-02T13:54:00Z">
              <w:r>
                <w:rPr>
                  <w:rFonts w:ascii="Courier New" w:eastAsia="Courier New" w:hAnsi="Courier New" w:cs="Courier New"/>
                  <w:sz w:val="18"/>
                </w:rPr>
                <w:delText xml:space="preserve"> </w:delText>
              </w:r>
            </w:del>
          </w:p>
          <w:p w14:paraId="452FA8F0" w14:textId="77777777" w:rsidR="00780752" w:rsidRDefault="00000000">
            <w:pPr>
              <w:numPr>
                <w:ilvl w:val="0"/>
                <w:numId w:val="7"/>
              </w:numPr>
              <w:spacing w:after="19" w:line="259" w:lineRule="auto"/>
              <w:ind w:right="483"/>
              <w:rPr>
                <w:del w:id="332" w:author="db" w:date="2022-09-02T13:54:00Z"/>
              </w:rPr>
            </w:pPr>
            <w:del w:id="333" w:author="db" w:date="2022-09-02T13:54:00Z">
              <w:r>
                <w:rPr>
                  <w:rFonts w:ascii="Courier New" w:eastAsia="Courier New" w:hAnsi="Courier New" w:cs="Courier New"/>
                  <w:sz w:val="18"/>
                </w:rPr>
                <w:delText xml:space="preserve">retain this notice; </w:delText>
              </w:r>
            </w:del>
          </w:p>
          <w:p w14:paraId="5070E41D" w14:textId="77777777" w:rsidR="00780752" w:rsidRDefault="00000000">
            <w:pPr>
              <w:spacing w:after="19" w:line="259" w:lineRule="auto"/>
              <w:rPr>
                <w:del w:id="334" w:author="db" w:date="2022-09-02T13:54:00Z"/>
              </w:rPr>
            </w:pPr>
            <w:del w:id="335" w:author="db" w:date="2022-09-02T13:54:00Z">
              <w:r>
                <w:rPr>
                  <w:rFonts w:ascii="Courier New" w:eastAsia="Courier New" w:hAnsi="Courier New" w:cs="Courier New"/>
                  <w:sz w:val="18"/>
                </w:rPr>
                <w:delText xml:space="preserve"> </w:delText>
              </w:r>
            </w:del>
          </w:p>
          <w:p w14:paraId="15EC2014" w14:textId="77777777" w:rsidR="00780752" w:rsidRDefault="00000000">
            <w:pPr>
              <w:numPr>
                <w:ilvl w:val="0"/>
                <w:numId w:val="7"/>
              </w:numPr>
              <w:spacing w:line="282" w:lineRule="auto"/>
              <w:ind w:right="483"/>
              <w:rPr>
                <w:del w:id="336" w:author="db" w:date="2022-09-02T13:54:00Z"/>
              </w:rPr>
            </w:pPr>
            <w:del w:id="337" w:author="db" w:date="2022-09-02T13:54:00Z">
              <w:r>
                <w:rPr>
                  <w:rFonts w:ascii="Courier New" w:eastAsia="Courier New" w:hAnsi="Courier New" w:cs="Courier New"/>
                  <w:sz w:val="18"/>
                </w:rPr>
                <w:delText xml:space="preserve">retrieve the recent versions of this document and its companion  defining engineering document. In particular, this document alone might  not be sufficient to ensure interoperability; </w:delText>
              </w:r>
            </w:del>
          </w:p>
          <w:p w14:paraId="1E975631" w14:textId="77777777" w:rsidR="00780752" w:rsidRDefault="00000000">
            <w:pPr>
              <w:spacing w:after="19" w:line="259" w:lineRule="auto"/>
              <w:rPr>
                <w:del w:id="338" w:author="db" w:date="2022-09-02T13:54:00Z"/>
              </w:rPr>
            </w:pPr>
            <w:del w:id="339" w:author="db" w:date="2022-09-02T13:54:00Z">
              <w:r>
                <w:rPr>
                  <w:rFonts w:ascii="Courier New" w:eastAsia="Courier New" w:hAnsi="Courier New" w:cs="Courier New"/>
                  <w:sz w:val="18"/>
                </w:rPr>
                <w:delText xml:space="preserve"> </w:delText>
              </w:r>
            </w:del>
          </w:p>
          <w:p w14:paraId="2ED24EBF" w14:textId="77777777" w:rsidR="00780752" w:rsidRDefault="00000000">
            <w:pPr>
              <w:numPr>
                <w:ilvl w:val="0"/>
                <w:numId w:val="7"/>
              </w:numPr>
              <w:spacing w:line="282" w:lineRule="auto"/>
              <w:ind w:right="483"/>
              <w:rPr>
                <w:del w:id="340" w:author="db" w:date="2022-09-02T13:54:00Z"/>
              </w:rPr>
            </w:pPr>
            <w:del w:id="341" w:author="db" w:date="2022-09-02T13:54:00Z">
              <w:r>
                <w:rPr>
                  <w:rFonts w:ascii="Courier New" w:eastAsia="Courier New" w:hAnsi="Courier New" w:cs="Courier New"/>
                  <w:sz w:val="18"/>
                </w:rPr>
                <w:delText xml:space="preserve">highlight and explain any modification they make to this document; and  </w:delText>
              </w:r>
            </w:del>
          </w:p>
          <w:p w14:paraId="5523D106" w14:textId="77777777" w:rsidR="00780752" w:rsidRDefault="00000000">
            <w:pPr>
              <w:numPr>
                <w:ilvl w:val="0"/>
                <w:numId w:val="7"/>
              </w:numPr>
              <w:spacing w:after="19" w:line="259" w:lineRule="auto"/>
              <w:ind w:right="483"/>
              <w:rPr>
                <w:del w:id="342" w:author="db" w:date="2022-09-02T13:54:00Z"/>
              </w:rPr>
            </w:pPr>
            <w:del w:id="343" w:author="db" w:date="2022-09-02T13:54:00Z">
              <w:r>
                <w:rPr>
                  <w:rFonts w:ascii="Courier New" w:eastAsia="Courier New" w:hAnsi="Courier New" w:cs="Courier New"/>
                  <w:sz w:val="18"/>
                </w:rPr>
                <w:delText xml:space="preserve">report issues to [[[INSERT SMPTE CONTACT]]]. </w:delText>
              </w:r>
            </w:del>
          </w:p>
          <w:p w14:paraId="5A16B2A3" w14:textId="77777777" w:rsidR="00780752" w:rsidRDefault="00000000">
            <w:pPr>
              <w:spacing w:line="259" w:lineRule="auto"/>
              <w:rPr>
                <w:del w:id="344" w:author="db" w:date="2022-09-02T13:54:00Z"/>
              </w:rPr>
            </w:pPr>
            <w:del w:id="345" w:author="db" w:date="2022-09-02T13:54:00Z">
              <w:r>
                <w:rPr>
                  <w:rFonts w:ascii="Courier New" w:eastAsia="Courier New" w:hAnsi="Courier New" w:cs="Courier New"/>
                  <w:sz w:val="18"/>
                </w:rPr>
                <w:delText xml:space="preserve">--&gt; </w:delText>
              </w:r>
            </w:del>
          </w:p>
        </w:tc>
      </w:tr>
    </w:tbl>
    <w:p w14:paraId="4DBB1C99" w14:textId="77777777" w:rsidR="00780752" w:rsidRDefault="00000000">
      <w:pPr>
        <w:spacing w:after="5910" w:line="259" w:lineRule="auto"/>
        <w:rPr>
          <w:del w:id="346" w:author="db" w:date="2022-09-02T13:54:00Z"/>
        </w:rPr>
      </w:pPr>
      <w:del w:id="347" w:author="db" w:date="2022-09-02T13:54:00Z">
        <w:r>
          <w:delText xml:space="preserve"> </w:delText>
        </w:r>
        <w:r>
          <w:tab/>
          <w:delText xml:space="preserve"> </w:delText>
        </w:r>
      </w:del>
    </w:p>
    <w:p w14:paraId="1E4503E8" w14:textId="77777777" w:rsidR="00780752" w:rsidRDefault="00000000">
      <w:pPr>
        <w:spacing w:after="381" w:line="259" w:lineRule="auto"/>
        <w:ind w:left="605"/>
        <w:rPr>
          <w:del w:id="348" w:author="db" w:date="2022-09-02T13:54:00Z"/>
        </w:rPr>
      </w:pPr>
      <w:del w:id="349" w:author="db" w:date="2022-09-02T13:54:00Z">
        <w:r>
          <w:rPr>
            <w:rFonts w:ascii="Arial" w:eastAsia="Arial" w:hAnsi="Arial" w:cs="Arial"/>
            <w:b/>
            <w:sz w:val="16"/>
          </w:rPr>
          <w:delText xml:space="preserve"> of 12 pages</w:delText>
        </w:r>
        <w:r>
          <w:rPr>
            <w:sz w:val="16"/>
          </w:rPr>
          <w:delText xml:space="preserve"> </w:delText>
        </w:r>
      </w:del>
    </w:p>
    <w:p w14:paraId="33505F7A" w14:textId="77777777" w:rsidR="00000000" w:rsidRDefault="00000000">
      <w:pPr>
        <w:pStyle w:val="HTMLPreformatted"/>
        <w:divId w:val="436949131"/>
        <w:rPr>
          <w:ins w:id="350" w:author="db" w:date="2022-09-02T13:54:00Z"/>
        </w:rPr>
      </w:pPr>
      <w:ins w:id="351" w:author="db" w:date="2022-09-02T13:54:00Z">
        <w:r>
          <w:t>&lt;!--</w:t>
        </w:r>
      </w:ins>
    </w:p>
    <w:p w14:paraId="2D6B932E" w14:textId="77777777" w:rsidR="00000000" w:rsidRDefault="00000000">
      <w:pPr>
        <w:pStyle w:val="HTMLPreformatted"/>
        <w:divId w:val="436949131"/>
        <w:rPr>
          <w:ins w:id="352" w:author="db" w:date="2022-09-02T13:54:00Z"/>
        </w:rPr>
      </w:pPr>
      <w:ins w:id="353" w:author="db" w:date="2022-09-02T13:54:00Z">
        <w:r>
          <w:t>[[TEXT OF XML DOCUMENT LICENSE OF SECTION ANNEX A IN AG-05]]</w:t>
        </w:r>
      </w:ins>
    </w:p>
    <w:p w14:paraId="12FA069C" w14:textId="77777777" w:rsidR="00000000" w:rsidRDefault="00000000">
      <w:pPr>
        <w:pStyle w:val="HTMLPreformatted"/>
        <w:divId w:val="436949131"/>
        <w:rPr>
          <w:ins w:id="354" w:author="db" w:date="2022-09-02T13:54:00Z"/>
        </w:rPr>
      </w:pPr>
      <w:ins w:id="355" w:author="db" w:date="2022-09-02T13:54:00Z">
        <w:r>
          <w:t>--&gt;</w:t>
        </w:r>
      </w:ins>
    </w:p>
    <w:p w14:paraId="1CDC394F" w14:textId="77777777" w:rsidR="00000000" w:rsidRDefault="00000000">
      <w:pPr>
        <w:pStyle w:val="HTMLPreformatted"/>
        <w:divId w:val="436949131"/>
        <w:rPr>
          <w:ins w:id="356" w:author="db" w:date="2022-09-02T13:54:00Z"/>
        </w:rPr>
      </w:pPr>
    </w:p>
    <w:p w14:paraId="478F4CBD" w14:textId="77777777" w:rsidR="00000000" w:rsidRDefault="00000000">
      <w:pPr>
        <w:pStyle w:val="HTMLPreformatted"/>
        <w:divId w:val="436949131"/>
        <w:rPr>
          <w:ins w:id="357" w:author="db" w:date="2022-09-02T13:54:00Z"/>
        </w:rPr>
      </w:pPr>
      <w:ins w:id="358" w:author="db" w:date="2022-09-02T13:54:00Z">
        <w:r>
          <w:t>&lt;!--</w:t>
        </w:r>
      </w:ins>
    </w:p>
    <w:p w14:paraId="5F7FBB9C" w14:textId="77777777" w:rsidR="00000000" w:rsidRDefault="00000000">
      <w:pPr>
        <w:pStyle w:val="HTMLPreformatted"/>
        <w:divId w:val="436949131"/>
        <w:rPr>
          <w:ins w:id="359" w:author="db" w:date="2022-09-02T13:54:00Z"/>
        </w:rPr>
      </w:pPr>
      <w:ins w:id="360" w:author="db" w:date="2022-09-02T13:54:00Z">
        <w:r>
          <w:t>This document can be retrieved at</w:t>
        </w:r>
      </w:ins>
    </w:p>
    <w:p w14:paraId="424D3E6B" w14:textId="77777777" w:rsidR="00000000" w:rsidRDefault="00000000">
      <w:pPr>
        <w:pStyle w:val="HTMLPreformatted"/>
        <w:divId w:val="436949131"/>
        <w:rPr>
          <w:ins w:id="361" w:author="db" w:date="2022-09-02T13:54:00Z"/>
        </w:rPr>
      </w:pPr>
    </w:p>
    <w:p w14:paraId="2860542E" w14:textId="77777777" w:rsidR="00000000" w:rsidRDefault="00000000">
      <w:pPr>
        <w:pStyle w:val="HTMLPreformatted"/>
        <w:divId w:val="436949131"/>
        <w:rPr>
          <w:ins w:id="362" w:author="db" w:date="2022-09-02T13:54:00Z"/>
        </w:rPr>
      </w:pPr>
      <w:ins w:id="363" w:author="db" w:date="2022-09-02T13:54:00Z">
        <w:r>
          <w:t xml:space="preserve">   [[[INSERT URI WHERE THE DOCUMENT IS PUBLISHED]]]</w:t>
        </w:r>
      </w:ins>
    </w:p>
    <w:p w14:paraId="128A433A" w14:textId="77777777" w:rsidR="00000000" w:rsidRDefault="00000000">
      <w:pPr>
        <w:pStyle w:val="HTMLPreformatted"/>
        <w:divId w:val="436949131"/>
        <w:rPr>
          <w:ins w:id="364" w:author="db" w:date="2022-09-02T13:54:00Z"/>
        </w:rPr>
      </w:pPr>
      <w:ins w:id="365" w:author="db" w:date="2022-09-02T13:54:00Z">
        <w:r>
          <w:t xml:space="preserve">    </w:t>
        </w:r>
      </w:ins>
    </w:p>
    <w:p w14:paraId="5D41CBBB" w14:textId="77777777" w:rsidR="00000000" w:rsidRDefault="00000000">
      <w:pPr>
        <w:pStyle w:val="HTMLPreformatted"/>
        <w:divId w:val="436949131"/>
        <w:rPr>
          <w:ins w:id="366" w:author="db" w:date="2022-09-02T13:54:00Z"/>
        </w:rPr>
      </w:pPr>
      <w:ins w:id="367" w:author="db" w:date="2022-09-02T13:54:00Z">
        <w:r>
          <w:t>and is an element of</w:t>
        </w:r>
      </w:ins>
    </w:p>
    <w:p w14:paraId="40319F99" w14:textId="77777777" w:rsidR="00000000" w:rsidRDefault="00000000">
      <w:pPr>
        <w:pStyle w:val="HTMLPreformatted"/>
        <w:divId w:val="436949131"/>
        <w:rPr>
          <w:ins w:id="368" w:author="db" w:date="2022-09-02T13:54:00Z"/>
        </w:rPr>
      </w:pPr>
    </w:p>
    <w:p w14:paraId="4AC4822E" w14:textId="77777777" w:rsidR="00000000" w:rsidRDefault="00000000">
      <w:pPr>
        <w:pStyle w:val="HTMLPreformatted"/>
        <w:divId w:val="436949131"/>
        <w:rPr>
          <w:ins w:id="369" w:author="db" w:date="2022-09-02T13:54:00Z"/>
        </w:rPr>
      </w:pPr>
      <w:ins w:id="370" w:author="db" w:date="2022-09-02T13:54:00Z">
        <w:r>
          <w:t xml:space="preserve">   [[[INSERT SMPTE DOCUMENT REFERENCE]]</w:t>
        </w:r>
        <w:proofErr w:type="gramStart"/>
        <w:r>
          <w:t>] ,</w:t>
        </w:r>
        <w:proofErr w:type="gramEnd"/>
      </w:ins>
    </w:p>
    <w:p w14:paraId="6FC2F121" w14:textId="77777777" w:rsidR="00000000" w:rsidRDefault="00000000">
      <w:pPr>
        <w:pStyle w:val="HTMLPreformatted"/>
        <w:divId w:val="436949131"/>
        <w:rPr>
          <w:ins w:id="371" w:author="db" w:date="2022-09-02T13:54:00Z"/>
        </w:rPr>
      </w:pPr>
    </w:p>
    <w:p w14:paraId="24A977B3" w14:textId="77777777" w:rsidR="00000000" w:rsidRDefault="00000000">
      <w:pPr>
        <w:pStyle w:val="HTMLPreformatted"/>
        <w:divId w:val="436949131"/>
        <w:rPr>
          <w:ins w:id="372" w:author="db" w:date="2022-09-02T13:54:00Z"/>
        </w:rPr>
      </w:pPr>
      <w:ins w:id="373" w:author="db" w:date="2022-09-02T13:54:00Z">
        <w:r>
          <w:t>which is available at http://standards.smpte.org.</w:t>
        </w:r>
      </w:ins>
    </w:p>
    <w:p w14:paraId="1461D97C" w14:textId="77777777" w:rsidR="00000000" w:rsidRDefault="00000000">
      <w:pPr>
        <w:pStyle w:val="HTMLPreformatted"/>
        <w:divId w:val="436949131"/>
        <w:rPr>
          <w:ins w:id="374" w:author="db" w:date="2022-09-02T13:54:00Z"/>
        </w:rPr>
      </w:pPr>
    </w:p>
    <w:p w14:paraId="08E11A28" w14:textId="77777777" w:rsidR="00000000" w:rsidRDefault="00000000">
      <w:pPr>
        <w:pStyle w:val="HTMLPreformatted"/>
        <w:divId w:val="436949131"/>
        <w:rPr>
          <w:ins w:id="375" w:author="db" w:date="2022-09-02T13:54:00Z"/>
        </w:rPr>
      </w:pPr>
    </w:p>
    <w:p w14:paraId="3EB5152C" w14:textId="77777777" w:rsidR="00000000" w:rsidRDefault="00000000">
      <w:pPr>
        <w:pStyle w:val="HTMLPreformatted"/>
        <w:divId w:val="436949131"/>
        <w:rPr>
          <w:ins w:id="376" w:author="db" w:date="2022-09-02T13:54:00Z"/>
        </w:rPr>
      </w:pPr>
      <w:ins w:id="377" w:author="db" w:date="2022-09-02T13:54:00Z">
        <w:r>
          <w:t>To ensure interoperability, users are encouraged to:</w:t>
        </w:r>
      </w:ins>
    </w:p>
    <w:p w14:paraId="43FA0C01" w14:textId="77777777" w:rsidR="00000000" w:rsidRDefault="00000000">
      <w:pPr>
        <w:pStyle w:val="HTMLPreformatted"/>
        <w:divId w:val="436949131"/>
        <w:rPr>
          <w:ins w:id="378" w:author="db" w:date="2022-09-02T13:54:00Z"/>
        </w:rPr>
      </w:pPr>
    </w:p>
    <w:p w14:paraId="6AAB6617" w14:textId="77777777" w:rsidR="00000000" w:rsidRDefault="00000000">
      <w:pPr>
        <w:pStyle w:val="HTMLPreformatted"/>
        <w:divId w:val="436949131"/>
        <w:rPr>
          <w:ins w:id="379" w:author="db" w:date="2022-09-02T13:54:00Z"/>
        </w:rPr>
      </w:pPr>
      <w:ins w:id="380" w:author="db" w:date="2022-09-02T13:54:00Z">
        <w:r>
          <w:t xml:space="preserve">(a) retain this </w:t>
        </w:r>
        <w:proofErr w:type="gramStart"/>
        <w:r>
          <w:t>notice;</w:t>
        </w:r>
        <w:proofErr w:type="gramEnd"/>
      </w:ins>
    </w:p>
    <w:p w14:paraId="4C78777E" w14:textId="77777777" w:rsidR="00000000" w:rsidRDefault="00000000">
      <w:pPr>
        <w:pStyle w:val="HTMLPreformatted"/>
        <w:divId w:val="436949131"/>
        <w:rPr>
          <w:ins w:id="381" w:author="db" w:date="2022-09-02T13:54:00Z"/>
        </w:rPr>
      </w:pPr>
    </w:p>
    <w:p w14:paraId="448CEF45" w14:textId="77777777" w:rsidR="00000000" w:rsidRDefault="00000000">
      <w:pPr>
        <w:pStyle w:val="HTMLPreformatted"/>
        <w:divId w:val="436949131"/>
        <w:rPr>
          <w:ins w:id="382" w:author="db" w:date="2022-09-02T13:54:00Z"/>
        </w:rPr>
      </w:pPr>
      <w:ins w:id="383" w:author="db" w:date="2022-09-02T13:54:00Z">
        <w:r>
          <w:t>(b) retrieve the recent versions of this document and its companion</w:t>
        </w:r>
      </w:ins>
    </w:p>
    <w:p w14:paraId="6DC40361" w14:textId="77777777" w:rsidR="00000000" w:rsidRDefault="00000000">
      <w:pPr>
        <w:pStyle w:val="HTMLPreformatted"/>
        <w:divId w:val="436949131"/>
        <w:rPr>
          <w:ins w:id="384" w:author="db" w:date="2022-09-02T13:54:00Z"/>
        </w:rPr>
      </w:pPr>
      <w:ins w:id="385" w:author="db" w:date="2022-09-02T13:54:00Z">
        <w:r>
          <w:t xml:space="preserve">defining engineering document. </w:t>
        </w:r>
        <w:proofErr w:type="gramStart"/>
        <w:r>
          <w:t>In particular, this</w:t>
        </w:r>
        <w:proofErr w:type="gramEnd"/>
        <w:r>
          <w:t xml:space="preserve"> document alone might</w:t>
        </w:r>
      </w:ins>
    </w:p>
    <w:p w14:paraId="13C28DDD" w14:textId="77777777" w:rsidR="00000000" w:rsidRDefault="00000000">
      <w:pPr>
        <w:pStyle w:val="HTMLPreformatted"/>
        <w:divId w:val="436949131"/>
        <w:rPr>
          <w:ins w:id="386" w:author="db" w:date="2022-09-02T13:54:00Z"/>
        </w:rPr>
      </w:pPr>
      <w:ins w:id="387" w:author="db" w:date="2022-09-02T13:54:00Z">
        <w:r>
          <w:t xml:space="preserve">not be sufficient to ensure </w:t>
        </w:r>
        <w:proofErr w:type="gramStart"/>
        <w:r>
          <w:t>interoperability;</w:t>
        </w:r>
        <w:proofErr w:type="gramEnd"/>
      </w:ins>
    </w:p>
    <w:p w14:paraId="29C900DF" w14:textId="77777777" w:rsidR="00000000" w:rsidRDefault="00000000">
      <w:pPr>
        <w:pStyle w:val="HTMLPreformatted"/>
        <w:divId w:val="436949131"/>
        <w:rPr>
          <w:ins w:id="388" w:author="db" w:date="2022-09-02T13:54:00Z"/>
        </w:rPr>
      </w:pPr>
    </w:p>
    <w:p w14:paraId="1F333D96" w14:textId="77777777" w:rsidR="00000000" w:rsidRDefault="00000000">
      <w:pPr>
        <w:pStyle w:val="HTMLPreformatted"/>
        <w:divId w:val="436949131"/>
        <w:rPr>
          <w:ins w:id="389" w:author="db" w:date="2022-09-02T13:54:00Z"/>
        </w:rPr>
      </w:pPr>
      <w:ins w:id="390" w:author="db" w:date="2022-09-02T13:54:00Z">
        <w:r>
          <w:t>(c) highlight and explain any modification they make to this document; and</w:t>
        </w:r>
      </w:ins>
    </w:p>
    <w:p w14:paraId="0BCE5D6A" w14:textId="77777777" w:rsidR="00000000" w:rsidRDefault="00000000">
      <w:pPr>
        <w:pStyle w:val="HTMLPreformatted"/>
        <w:divId w:val="436949131"/>
        <w:rPr>
          <w:ins w:id="391" w:author="db" w:date="2022-09-02T13:54:00Z"/>
        </w:rPr>
      </w:pPr>
    </w:p>
    <w:p w14:paraId="06E26EA6" w14:textId="77777777" w:rsidR="00000000" w:rsidRDefault="00000000">
      <w:pPr>
        <w:pStyle w:val="HTMLPreformatted"/>
        <w:divId w:val="436949131"/>
        <w:rPr>
          <w:ins w:id="392" w:author="db" w:date="2022-09-02T13:54:00Z"/>
        </w:rPr>
      </w:pPr>
      <w:ins w:id="393" w:author="db" w:date="2022-09-02T13:54:00Z">
        <w:r>
          <w:t>(d) report issues to [[[INSERT SMPTE CONTACT]]].</w:t>
        </w:r>
      </w:ins>
    </w:p>
    <w:p w14:paraId="37BB8031" w14:textId="77777777" w:rsidR="00000000" w:rsidRDefault="00000000">
      <w:pPr>
        <w:pStyle w:val="HTMLPreformatted"/>
        <w:divId w:val="436949131"/>
        <w:rPr>
          <w:ins w:id="394" w:author="db" w:date="2022-09-02T13:54:00Z"/>
        </w:rPr>
      </w:pPr>
      <w:ins w:id="395" w:author="db" w:date="2022-09-02T13:54:00Z">
        <w:r>
          <w:t>--&gt;</w:t>
        </w:r>
      </w:ins>
    </w:p>
    <w:p w14:paraId="2F319FE2" w14:textId="77777777" w:rsidR="00000000" w:rsidRDefault="00000000">
      <w:pPr>
        <w:pStyle w:val="Heading2"/>
        <w:divId w:val="436949131"/>
        <w:rPr>
          <w:rFonts w:ascii="Arial" w:eastAsia="Times New Roman" w:hAnsi="Arial" w:cs="Arial"/>
        </w:rPr>
      </w:pPr>
      <w:r>
        <w:rPr>
          <w:rStyle w:val="heading-label"/>
          <w:rFonts w:ascii="Arial" w:eastAsia="Times New Roman" w:hAnsi="Arial" w:cs="Arial"/>
        </w:rPr>
        <w:t xml:space="preserve">Annex </w:t>
      </w:r>
      <w:r>
        <w:rPr>
          <w:rStyle w:val="heading-number"/>
          <w:rFonts w:ascii="Arial" w:eastAsia="Times New Roman" w:hAnsi="Arial" w:cs="Arial"/>
        </w:rPr>
        <w:t>C</w:t>
      </w:r>
      <w:r>
        <w:rPr>
          <w:rFonts w:ascii="Arial" w:eastAsia="Times New Roman" w:hAnsi="Arial" w:cs="Arial"/>
        </w:rPr>
        <w:br/>
        <w:t>Sample XML Namespace Definition Document (informative)</w:t>
      </w:r>
    </w:p>
    <w:p w14:paraId="1DCF70E7" w14:textId="77777777" w:rsidR="00000000" w:rsidRDefault="00000000">
      <w:pPr>
        <w:pStyle w:val="HTMLPreformatted"/>
        <w:divId w:val="436949131"/>
      </w:pPr>
      <w:r>
        <w:t>&lt;!DOCTYPE html&gt;</w:t>
      </w:r>
    </w:p>
    <w:p w14:paraId="3A2B128E" w14:textId="77777777" w:rsidR="00000000" w:rsidRDefault="00000000">
      <w:pPr>
        <w:pStyle w:val="HTMLPreformatted"/>
        <w:divId w:val="436949131"/>
      </w:pPr>
      <w:r>
        <w:t>&lt;html&gt;</w:t>
      </w:r>
    </w:p>
    <w:p w14:paraId="217393C0" w14:textId="77777777" w:rsidR="00000000" w:rsidRDefault="00000000">
      <w:pPr>
        <w:pStyle w:val="HTMLPreformatted"/>
        <w:divId w:val="436949131"/>
      </w:pPr>
      <w:r>
        <w:t xml:space="preserve"> &lt;head&gt;</w:t>
      </w:r>
    </w:p>
    <w:p w14:paraId="69F7EF22" w14:textId="77777777" w:rsidR="00000000" w:rsidRDefault="00000000">
      <w:pPr>
        <w:pStyle w:val="HTMLPreformatted"/>
        <w:divId w:val="436949131"/>
      </w:pPr>
      <w:r>
        <w:t xml:space="preserve">  &lt;meta charset="utf-8" /&gt;</w:t>
      </w:r>
    </w:p>
    <w:p w14:paraId="679DE901" w14:textId="77777777" w:rsidR="00000000" w:rsidRDefault="00000000">
      <w:pPr>
        <w:pStyle w:val="HTMLPreformatted"/>
        <w:divId w:val="436949131"/>
      </w:pPr>
      <w:r>
        <w:t xml:space="preserve">  &lt;title&gt;XML Namespace Definition Document for ST 2071-2&lt;/title&gt;</w:t>
      </w:r>
    </w:p>
    <w:p w14:paraId="3000BCA8" w14:textId="77777777" w:rsidR="00000000" w:rsidRDefault="00000000">
      <w:pPr>
        <w:pStyle w:val="HTMLPreformatted"/>
        <w:divId w:val="436949131"/>
      </w:pPr>
      <w:r>
        <w:t xml:space="preserve"> &lt;/head&gt;</w:t>
      </w:r>
    </w:p>
    <w:p w14:paraId="27524516" w14:textId="77777777" w:rsidR="00000000" w:rsidRDefault="00000000">
      <w:pPr>
        <w:pStyle w:val="HTMLPreformatted"/>
        <w:divId w:val="436949131"/>
      </w:pPr>
      <w:r>
        <w:t xml:space="preserve"> &lt;body&gt;</w:t>
      </w:r>
    </w:p>
    <w:p w14:paraId="1A311E7B" w14:textId="77777777" w:rsidR="00000000" w:rsidRDefault="00000000">
      <w:pPr>
        <w:pStyle w:val="HTMLPreformatted"/>
        <w:divId w:val="436949131"/>
      </w:pPr>
      <w:r>
        <w:t xml:space="preserve">  &lt;div&gt;</w:t>
      </w:r>
    </w:p>
    <w:p w14:paraId="696B2514" w14:textId="77777777" w:rsidR="00000000" w:rsidRDefault="00000000">
      <w:pPr>
        <w:pStyle w:val="HTMLPreformatted"/>
        <w:divId w:val="436949131"/>
      </w:pPr>
      <w:r>
        <w:t xml:space="preserve">   &lt;p&gt;This namespace is specified in</w:t>
      </w:r>
    </w:p>
    <w:p w14:paraId="4E7A6CA5" w14:textId="77777777" w:rsidR="00000000" w:rsidRDefault="00000000">
      <w:pPr>
        <w:pStyle w:val="HTMLPreformatted"/>
        <w:divId w:val="436949131"/>
      </w:pPr>
      <w:r>
        <w:t xml:space="preserve">   SMPTE ST 2071-2:2016&lt;/p&gt;</w:t>
      </w:r>
    </w:p>
    <w:p w14:paraId="49A6E3DC" w14:textId="77777777" w:rsidR="00000000" w:rsidRDefault="00000000">
      <w:pPr>
        <w:pStyle w:val="HTMLPreformatted"/>
        <w:divId w:val="436949131"/>
      </w:pPr>
      <w:r>
        <w:t xml:space="preserve">   &lt;p&gt;</w:t>
      </w:r>
    </w:p>
    <w:p w14:paraId="22805AAC" w14:textId="77777777" w:rsidR="00000000" w:rsidRDefault="00000000">
      <w:pPr>
        <w:pStyle w:val="HTMLPreformatted"/>
        <w:divId w:val="436949131"/>
      </w:pPr>
      <w:r>
        <w:t xml:space="preserve">   st2071-2q-2016.xsd is an XML Schema document associated with the </w:t>
      </w:r>
      <w:proofErr w:type="gramStart"/>
      <w:r>
        <w:t>namespace.&lt;</w:t>
      </w:r>
      <w:proofErr w:type="gramEnd"/>
      <w:r>
        <w:t>/p&gt;</w:t>
      </w:r>
    </w:p>
    <w:p w14:paraId="3123339B" w14:textId="77777777" w:rsidR="00000000" w:rsidRDefault="00000000">
      <w:pPr>
        <w:pStyle w:val="HTMLPreformatted"/>
        <w:divId w:val="436949131"/>
      </w:pPr>
      <w:r>
        <w:t xml:space="preserve">   &lt;p&gt;</w:t>
      </w:r>
    </w:p>
    <w:p w14:paraId="2E7F80D9" w14:textId="77777777" w:rsidR="00000000" w:rsidRDefault="00000000">
      <w:pPr>
        <w:pStyle w:val="HTMLPreformatted"/>
        <w:divId w:val="436949131"/>
      </w:pPr>
      <w:r>
        <w:t xml:space="preserve">   &lt; st2071-2r-2016.wsdl is a WSDL document associated with the </w:t>
      </w:r>
      <w:proofErr w:type="gramStart"/>
      <w:r>
        <w:t>namespace.&lt;</w:t>
      </w:r>
      <w:proofErr w:type="gramEnd"/>
      <w:r>
        <w:t>/p&gt;</w:t>
      </w:r>
    </w:p>
    <w:p w14:paraId="6C7EDFDE" w14:textId="77777777" w:rsidR="00000000" w:rsidRDefault="00000000">
      <w:pPr>
        <w:pStyle w:val="HTMLPreformatted"/>
        <w:divId w:val="436949131"/>
      </w:pPr>
      <w:r>
        <w:t xml:space="preserve">  &lt;/div&gt;</w:t>
      </w:r>
    </w:p>
    <w:p w14:paraId="5A5F3C16" w14:textId="77777777" w:rsidR="00000000" w:rsidRDefault="00000000">
      <w:pPr>
        <w:pStyle w:val="HTMLPreformatted"/>
        <w:divId w:val="436949131"/>
      </w:pPr>
      <w:r>
        <w:t xml:space="preserve"> &lt;/body&gt;</w:t>
      </w:r>
    </w:p>
    <w:p w14:paraId="1290FC53" w14:textId="77777777" w:rsidR="00000000" w:rsidRDefault="00000000">
      <w:pPr>
        <w:pStyle w:val="HTMLPreformatted"/>
        <w:divId w:val="436949131"/>
      </w:pPr>
      <w:r>
        <w:t>&lt;/html&gt;</w:t>
      </w:r>
    </w:p>
    <w:p w14:paraId="45C608F1" w14:textId="77777777" w:rsidR="00780752" w:rsidRDefault="00000000">
      <w:pPr>
        <w:spacing w:after="168" w:line="259" w:lineRule="auto"/>
        <w:rPr>
          <w:del w:id="396" w:author="db" w:date="2022-09-02T13:54:00Z"/>
        </w:rPr>
      </w:pPr>
      <w:del w:id="397" w:author="db" w:date="2022-09-02T13:54:00Z">
        <w:r>
          <w:delText xml:space="preserve"> </w:delText>
        </w:r>
      </w:del>
    </w:p>
    <w:p w14:paraId="5951D486" w14:textId="77777777" w:rsidR="00780752" w:rsidRDefault="00000000">
      <w:pPr>
        <w:spacing w:after="7823" w:line="259" w:lineRule="auto"/>
        <w:rPr>
          <w:del w:id="398" w:author="db" w:date="2022-09-02T13:54:00Z"/>
        </w:rPr>
      </w:pPr>
      <w:del w:id="399" w:author="db" w:date="2022-09-02T13:54:00Z">
        <w:r>
          <w:delText xml:space="preserve"> </w:delText>
        </w:r>
        <w:r>
          <w:tab/>
        </w:r>
        <w:r>
          <w:rPr>
            <w:rFonts w:ascii="Arial" w:eastAsia="Arial" w:hAnsi="Arial" w:cs="Arial"/>
            <w:b/>
          </w:rPr>
          <w:delText xml:space="preserve"> </w:delText>
        </w:r>
      </w:del>
    </w:p>
    <w:p w14:paraId="335303C1" w14:textId="77777777" w:rsidR="00780752" w:rsidRDefault="00000000">
      <w:pPr>
        <w:spacing w:line="259" w:lineRule="auto"/>
        <w:ind w:right="548"/>
        <w:jc w:val="right"/>
        <w:rPr>
          <w:del w:id="400" w:author="db" w:date="2022-09-02T13:54:00Z"/>
        </w:rPr>
      </w:pPr>
      <w:del w:id="401" w:author="db" w:date="2022-09-02T13:54:00Z">
        <w:r>
          <w:rPr>
            <w:rFonts w:ascii="Arial" w:eastAsia="Arial" w:hAnsi="Arial" w:cs="Arial"/>
            <w:b/>
            <w:sz w:val="16"/>
          </w:rPr>
          <w:delText xml:space="preserve">Page </w:delText>
        </w:r>
      </w:del>
    </w:p>
    <w:p w14:paraId="5F2CB7F2" w14:textId="12C3CC3F" w:rsidR="00000000" w:rsidRDefault="00000000">
      <w:pPr>
        <w:pStyle w:val="Heading2"/>
        <w:divId w:val="436949131"/>
        <w:rPr>
          <w:rFonts w:ascii="Arial" w:eastAsia="Times New Roman" w:hAnsi="Arial" w:cs="Arial"/>
        </w:rPr>
      </w:pPr>
      <w:r>
        <w:rPr>
          <w:rFonts w:ascii="Arial" w:eastAsia="Times New Roman" w:hAnsi="Arial" w:cs="Arial"/>
        </w:rPr>
        <w:t>Bibliography</w:t>
      </w:r>
      <w:del w:id="402" w:author="db" w:date="2022-09-02T13:54:00Z">
        <w:r>
          <w:delText xml:space="preserve"> (informative) </w:delText>
        </w:r>
      </w:del>
    </w:p>
    <w:p w14:paraId="519996CE" w14:textId="7C7F4B26" w:rsidR="00000000" w:rsidRDefault="00000000">
      <w:pPr>
        <w:numPr>
          <w:ilvl w:val="0"/>
          <w:numId w:val="5"/>
        </w:numPr>
        <w:spacing w:before="100" w:beforeAutospacing="1" w:after="100" w:afterAutospacing="1"/>
        <w:divId w:val="436949131"/>
        <w:rPr>
          <w:rFonts w:ascii="Arial" w:eastAsia="Times New Roman" w:hAnsi="Arial" w:cs="Arial"/>
        </w:rPr>
      </w:pPr>
      <w:r>
        <w:rPr>
          <w:rStyle w:val="HTMLCite"/>
          <w:rFonts w:ascii="Arial" w:eastAsia="Times New Roman" w:hAnsi="Arial" w:cs="Arial"/>
        </w:rPr>
        <w:t>QA Framework: Specification Guidelines</w:t>
      </w:r>
      <w:r>
        <w:rPr>
          <w:rFonts w:ascii="Arial" w:eastAsia="Times New Roman" w:hAnsi="Arial" w:cs="Arial"/>
        </w:rPr>
        <w:t xml:space="preserve">, W3C Recommendation, 17 August 2005. </w:t>
      </w:r>
      <w:hyperlink r:id="rId23" w:history="1">
        <w:r>
          <w:rPr>
            <w:rStyle w:val="Hyperlink"/>
            <w:rFonts w:ascii="Arial" w:eastAsia="Times New Roman" w:hAnsi="Arial" w:cs="Arial"/>
          </w:rPr>
          <w:t>http://www.w3.org/TR/2005/REC-qaframe-spec-20050817/</w:t>
        </w:r>
      </w:hyperlink>
      <w:del w:id="403" w:author="db" w:date="2022-09-02T13:54:00Z">
        <w:r>
          <w:delText>http://www.w3.org/TR/2005/REC-qaframe-spec-20050817/</w:delText>
        </w:r>
      </w:del>
      <w:r>
        <w:rPr>
          <w:rFonts w:ascii="Arial" w:eastAsia="Times New Roman" w:hAnsi="Arial" w:cs="Arial"/>
        </w:rPr>
        <w:t xml:space="preserve"> </w:t>
      </w:r>
    </w:p>
    <w:p w14:paraId="0C3B3927" w14:textId="3A72EED6" w:rsidR="00000000" w:rsidRDefault="00000000">
      <w:pPr>
        <w:numPr>
          <w:ilvl w:val="0"/>
          <w:numId w:val="5"/>
        </w:numPr>
        <w:spacing w:before="100" w:beforeAutospacing="1" w:after="100" w:afterAutospacing="1"/>
        <w:divId w:val="436949131"/>
        <w:rPr>
          <w:rFonts w:ascii="Arial" w:eastAsia="Times New Roman" w:hAnsi="Arial" w:cs="Arial"/>
        </w:rPr>
      </w:pPr>
      <w:r>
        <w:rPr>
          <w:rFonts w:ascii="Arial" w:eastAsia="Times New Roman" w:hAnsi="Arial" w:cs="Arial"/>
        </w:rPr>
        <w:t xml:space="preserve">IETF </w:t>
      </w:r>
      <w:r>
        <w:rPr>
          <w:rStyle w:val="HTMLCite"/>
          <w:rFonts w:ascii="Arial" w:eastAsia="Times New Roman" w:hAnsi="Arial" w:cs="Arial"/>
        </w:rPr>
        <w:t>Guidelines for the use of formal languages in IETF specifications</w:t>
      </w:r>
      <w:r>
        <w:rPr>
          <w:rFonts w:ascii="Arial" w:eastAsia="Times New Roman" w:hAnsi="Arial" w:cs="Arial"/>
        </w:rPr>
        <w:t xml:space="preserve">. </w:t>
      </w:r>
      <w:hyperlink r:id="rId24" w:history="1">
        <w:r>
          <w:rPr>
            <w:rStyle w:val="Hyperlink"/>
            <w:rFonts w:ascii="Arial" w:eastAsia="Times New Roman" w:hAnsi="Arial" w:cs="Arial"/>
          </w:rPr>
          <w:t>http://www.ietf.org/IESG/STATEMENTS/pseudo-code-in-specs.txt</w:t>
        </w:r>
      </w:hyperlink>
      <w:del w:id="404" w:author="db" w:date="2022-09-02T13:54:00Z">
        <w:r>
          <w:delText>http://www.ietf.org/IESG/STATEMENTS/pseudo-code-in-specs.txt</w:delText>
        </w:r>
      </w:del>
      <w:r>
        <w:rPr>
          <w:rFonts w:ascii="Arial" w:eastAsia="Times New Roman" w:hAnsi="Arial" w:cs="Arial"/>
        </w:rPr>
        <w:t xml:space="preserve"> </w:t>
      </w:r>
    </w:p>
    <w:p w14:paraId="570C3840" w14:textId="77777777" w:rsidR="00000000" w:rsidRDefault="00000000">
      <w:pPr>
        <w:numPr>
          <w:ilvl w:val="0"/>
          <w:numId w:val="5"/>
        </w:numPr>
        <w:spacing w:before="100" w:beforeAutospacing="1" w:after="100" w:afterAutospacing="1"/>
        <w:divId w:val="436949131"/>
        <w:rPr>
          <w:rFonts w:ascii="Arial" w:eastAsia="Times New Roman" w:hAnsi="Arial" w:cs="Arial"/>
        </w:rPr>
      </w:pPr>
      <w:r>
        <w:rPr>
          <w:rStyle w:val="HTMLCite"/>
          <w:rFonts w:ascii="Arial" w:eastAsia="Times New Roman" w:hAnsi="Arial" w:cs="Arial"/>
        </w:rPr>
        <w:t>SMPTE AG02:2015</w:t>
      </w:r>
      <w:r>
        <w:rPr>
          <w:rFonts w:ascii="Arial" w:eastAsia="Times New Roman" w:hAnsi="Arial" w:cs="Arial"/>
        </w:rPr>
        <w:t xml:space="preserve"> Engineering Documents </w:t>
      </w:r>
    </w:p>
    <w:p w14:paraId="0AD6DA1A" w14:textId="77777777" w:rsidR="00000000" w:rsidRDefault="00000000">
      <w:pPr>
        <w:numPr>
          <w:ilvl w:val="0"/>
          <w:numId w:val="5"/>
        </w:numPr>
        <w:spacing w:before="100" w:beforeAutospacing="1" w:after="100" w:afterAutospacing="1"/>
        <w:divId w:val="436949131"/>
        <w:rPr>
          <w:rFonts w:ascii="Arial" w:eastAsia="Times New Roman" w:hAnsi="Arial" w:cs="Arial"/>
        </w:rPr>
      </w:pPr>
      <w:r>
        <w:rPr>
          <w:rStyle w:val="HTMLCite"/>
          <w:rFonts w:ascii="Arial" w:eastAsia="Times New Roman" w:hAnsi="Arial" w:cs="Arial"/>
        </w:rPr>
        <w:t>SMPTE AG04-1:2015</w:t>
      </w:r>
      <w:r>
        <w:rPr>
          <w:rFonts w:ascii="Arial" w:eastAsia="Times New Roman" w:hAnsi="Arial" w:cs="Arial"/>
        </w:rPr>
        <w:t xml:space="preserve"> SMPTE ST-RP-Template </w:t>
      </w:r>
    </w:p>
    <w:p w14:paraId="66414F4C" w14:textId="77777777" w:rsidR="00780752" w:rsidRDefault="00000000">
      <w:pPr>
        <w:ind w:left="25"/>
        <w:rPr>
          <w:del w:id="405" w:author="db" w:date="2022-09-02T13:54:00Z"/>
        </w:rPr>
      </w:pPr>
      <w:r>
        <w:rPr>
          <w:rStyle w:val="HTMLCite"/>
          <w:rFonts w:ascii="Arial" w:eastAsia="Times New Roman" w:hAnsi="Arial" w:cs="Arial"/>
        </w:rPr>
        <w:t>SMPTE AG04-2:2015</w:t>
      </w:r>
      <w:r>
        <w:rPr>
          <w:rFonts w:ascii="Arial" w:eastAsia="Times New Roman" w:hAnsi="Arial" w:cs="Arial"/>
        </w:rPr>
        <w:t xml:space="preserve"> SMPTE EG-Template </w:t>
      </w:r>
    </w:p>
    <w:p w14:paraId="728C025A" w14:textId="77777777" w:rsidR="00780752" w:rsidRDefault="00000000">
      <w:pPr>
        <w:spacing w:after="9490" w:line="259" w:lineRule="auto"/>
        <w:rPr>
          <w:del w:id="406" w:author="db" w:date="2022-09-02T13:54:00Z"/>
        </w:rPr>
      </w:pPr>
      <w:del w:id="407" w:author="db" w:date="2022-09-02T13:54:00Z">
        <w:r>
          <w:delText xml:space="preserve"> </w:delText>
        </w:r>
      </w:del>
    </w:p>
    <w:p w14:paraId="6F79CBAB" w14:textId="00433E8B" w:rsidR="00AF2F82" w:rsidRDefault="00000000">
      <w:pPr>
        <w:numPr>
          <w:ilvl w:val="0"/>
          <w:numId w:val="5"/>
        </w:numPr>
        <w:spacing w:before="100" w:beforeAutospacing="1" w:after="100" w:afterAutospacing="1"/>
        <w:divId w:val="436949131"/>
        <w:rPr>
          <w:rFonts w:ascii="Arial" w:eastAsia="Times New Roman" w:hAnsi="Arial" w:cs="Arial"/>
        </w:rPr>
      </w:pPr>
      <w:del w:id="408" w:author="db" w:date="2022-09-02T13:54:00Z">
        <w:r>
          <w:rPr>
            <w:rFonts w:ascii="Arial" w:eastAsia="Arial" w:hAnsi="Arial" w:cs="Arial"/>
            <w:b/>
            <w:sz w:val="16"/>
          </w:rPr>
          <w:delText xml:space="preserve"> of 12 pages</w:delText>
        </w:r>
        <w:r>
          <w:rPr>
            <w:sz w:val="16"/>
          </w:rPr>
          <w:delText xml:space="preserve"> </w:delText>
        </w:r>
      </w:del>
    </w:p>
    <w:sectPr w:rsidR="00AF2F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C74B7C" w14:textId="77777777" w:rsidR="00780752" w:rsidRDefault="00000000">
    <w:pPr>
      <w:spacing w:line="259" w:lineRule="auto"/>
      <w:ind w:left="30"/>
    </w:pPr>
    <w:r>
      <w:rPr>
        <w:rFonts w:ascii="Arial" w:eastAsia="Arial" w:hAnsi="Arial" w:cs="Arial"/>
        <w:b/>
        <w:sz w:val="16"/>
      </w:rPr>
      <w:t xml:space="preserve">Page </w:t>
    </w:r>
    <w:r>
      <w:fldChar w:fldCharType="begin"/>
    </w:r>
    <w:r>
      <w:instrText xml:space="preserve"> PAGE   \* MERGEFORMAT </w:instrText>
    </w:r>
    <w:r>
      <w:fldChar w:fldCharType="separate"/>
    </w:r>
    <w:r>
      <w:rPr>
        <w:rFonts w:ascii="Arial" w:eastAsia="Arial" w:hAnsi="Arial" w:cs="Arial"/>
        <w:b/>
        <w:sz w:val="16"/>
      </w:rPr>
      <w:t>2</w:t>
    </w:r>
    <w:r>
      <w:rPr>
        <w:b/>
        <w:sz w:val="16"/>
      </w:rPr>
      <w:fldChar w:fldCharType="end"/>
    </w:r>
    <w:r>
      <w:rPr>
        <w:rFonts w:ascii="Arial" w:eastAsia="Arial" w:hAnsi="Arial" w:cs="Arial"/>
        <w:b/>
        <w:sz w:val="16"/>
      </w:rPr>
      <w:t xml:space="preserve"> of </w:t>
    </w:r>
    <w:r>
      <w:fldChar w:fldCharType="begin"/>
    </w:r>
    <w:r>
      <w:instrText xml:space="preserve"> NUMPAGES   \* MERGEFORMAT </w:instrText>
    </w:r>
    <w:r>
      <w:fldChar w:fldCharType="separate"/>
    </w:r>
    <w:r>
      <w:rPr>
        <w:rFonts w:ascii="Arial" w:eastAsia="Arial" w:hAnsi="Arial" w:cs="Arial"/>
        <w:b/>
        <w:sz w:val="16"/>
      </w:rPr>
      <w:t>12</w:t>
    </w:r>
    <w:r>
      <w:rPr>
        <w:b/>
        <w:sz w:val="16"/>
      </w:rPr>
      <w:fldChar w:fldCharType="end"/>
    </w:r>
    <w:r>
      <w:rPr>
        <w:rFonts w:ascii="Arial" w:eastAsia="Arial" w:hAnsi="Arial" w:cs="Arial"/>
        <w:b/>
        <w:sz w:val="16"/>
      </w:rPr>
      <w:t xml:space="preserve"> pages</w:t>
    </w:r>
    <w:r>
      <w:rPr>
        <w:sz w:val="16"/>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CC9A63" w14:textId="77777777" w:rsidR="00780752" w:rsidRDefault="00000000">
    <w:pPr>
      <w:spacing w:line="259" w:lineRule="auto"/>
      <w:ind w:right="-1"/>
      <w:jc w:val="right"/>
    </w:pPr>
    <w:r>
      <w:rPr>
        <w:rFonts w:ascii="Arial" w:eastAsia="Arial" w:hAnsi="Arial" w:cs="Arial"/>
        <w:b/>
        <w:sz w:val="16"/>
      </w:rPr>
      <w:t xml:space="preserve">Page </w:t>
    </w:r>
    <w:r>
      <w:fldChar w:fldCharType="begin"/>
    </w:r>
    <w:r>
      <w:instrText xml:space="preserve"> PAGE   \* MERGEFORMAT </w:instrText>
    </w:r>
    <w:r>
      <w:fldChar w:fldCharType="separate"/>
    </w:r>
    <w:r>
      <w:rPr>
        <w:rFonts w:ascii="Arial" w:eastAsia="Arial" w:hAnsi="Arial" w:cs="Arial"/>
        <w:b/>
        <w:sz w:val="16"/>
      </w:rPr>
      <w:t>3</w:t>
    </w:r>
    <w:r>
      <w:rPr>
        <w:b/>
        <w:sz w:val="16"/>
      </w:rPr>
      <w:fldChar w:fldCharType="end"/>
    </w:r>
    <w:r>
      <w:rPr>
        <w:rFonts w:ascii="Arial" w:eastAsia="Arial" w:hAnsi="Arial" w:cs="Arial"/>
        <w:b/>
        <w:sz w:val="16"/>
      </w:rPr>
      <w:t xml:space="preserve"> of </w:t>
    </w:r>
    <w:r>
      <w:fldChar w:fldCharType="begin"/>
    </w:r>
    <w:r>
      <w:instrText xml:space="preserve"> NUMPAGES   \* MERGEFORMAT </w:instrText>
    </w:r>
    <w:r>
      <w:fldChar w:fldCharType="separate"/>
    </w:r>
    <w:r>
      <w:rPr>
        <w:rFonts w:ascii="Arial" w:eastAsia="Arial" w:hAnsi="Arial" w:cs="Arial"/>
        <w:b/>
        <w:sz w:val="16"/>
      </w:rPr>
      <w:t>12</w:t>
    </w:r>
    <w:r>
      <w:rPr>
        <w:b/>
        <w:sz w:val="16"/>
      </w:rPr>
      <w:fldChar w:fldCharType="end"/>
    </w:r>
    <w:r>
      <w:rPr>
        <w:rFonts w:ascii="Arial" w:eastAsia="Arial" w:hAnsi="Arial" w:cs="Arial"/>
        <w:b/>
        <w:sz w:val="16"/>
      </w:rPr>
      <w:t xml:space="preserve"> pages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20377F" w14:textId="77777777" w:rsidR="00780752" w:rsidRDefault="00780752">
    <w:pPr>
      <w:spacing w:after="160" w:line="259" w:lineRule="auto"/>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9C7D20" w14:textId="77777777" w:rsidR="00780752" w:rsidRDefault="00000000">
    <w:pPr>
      <w:spacing w:line="259" w:lineRule="auto"/>
      <w:ind w:left="30"/>
    </w:pPr>
    <w:r>
      <w:rPr>
        <w:rFonts w:ascii="Arial" w:eastAsia="Arial" w:hAnsi="Arial" w:cs="Arial"/>
        <w:b/>
        <w:sz w:val="16"/>
      </w:rPr>
      <w:t xml:space="preserve">SMPTE AG-05:2016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938A34" w14:textId="77777777" w:rsidR="00780752" w:rsidRDefault="00000000">
    <w:pPr>
      <w:tabs>
        <w:tab w:val="right" w:pos="9756"/>
      </w:tabs>
      <w:spacing w:line="259" w:lineRule="auto"/>
    </w:pPr>
    <w:r>
      <w:rPr>
        <w:rFonts w:ascii="Arial" w:eastAsia="Arial" w:hAnsi="Arial" w:cs="Arial"/>
        <w:b/>
        <w:sz w:val="16"/>
      </w:rPr>
      <w:t xml:space="preserve"> </w:t>
    </w:r>
    <w:r>
      <w:rPr>
        <w:rFonts w:ascii="Arial" w:eastAsia="Arial" w:hAnsi="Arial" w:cs="Arial"/>
        <w:b/>
        <w:sz w:val="16"/>
      </w:rPr>
      <w:tab/>
      <w:t xml:space="preserve">SMPTE AG-05:2016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799743" w14:textId="77777777" w:rsidR="00780752" w:rsidRDefault="00780752">
    <w:pPr>
      <w:spacing w:after="160" w:line="259"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A2747F"/>
    <w:multiLevelType w:val="multilevel"/>
    <w:tmpl w:val="E1D09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6EB249C"/>
    <w:multiLevelType w:val="multilevel"/>
    <w:tmpl w:val="73062B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A8B1D0A"/>
    <w:multiLevelType w:val="hybridMultilevel"/>
    <w:tmpl w:val="76CCFBCE"/>
    <w:lvl w:ilvl="0" w:tplc="B0DA208C">
      <w:start w:val="1"/>
      <w:numFmt w:val="decimal"/>
      <w:lvlText w:val="%1."/>
      <w:lvlJc w:val="left"/>
      <w:pPr>
        <w:ind w:left="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1" w:tplc="08F030B0">
      <w:start w:val="1"/>
      <w:numFmt w:val="lowerLetter"/>
      <w:lvlText w:val="%2"/>
      <w:lvlJc w:val="left"/>
      <w:pPr>
        <w:ind w:left="111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2" w:tplc="220C694A">
      <w:start w:val="1"/>
      <w:numFmt w:val="lowerRoman"/>
      <w:lvlText w:val="%3"/>
      <w:lvlJc w:val="left"/>
      <w:pPr>
        <w:ind w:left="183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3" w:tplc="98CE7F34">
      <w:start w:val="1"/>
      <w:numFmt w:val="decimal"/>
      <w:lvlText w:val="%4"/>
      <w:lvlJc w:val="left"/>
      <w:pPr>
        <w:ind w:left="255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4" w:tplc="54CEF5D2">
      <w:start w:val="1"/>
      <w:numFmt w:val="lowerLetter"/>
      <w:lvlText w:val="%5"/>
      <w:lvlJc w:val="left"/>
      <w:pPr>
        <w:ind w:left="327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5" w:tplc="3F96BAC6">
      <w:start w:val="1"/>
      <w:numFmt w:val="lowerRoman"/>
      <w:lvlText w:val="%6"/>
      <w:lvlJc w:val="left"/>
      <w:pPr>
        <w:ind w:left="399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6" w:tplc="CD20005E">
      <w:start w:val="1"/>
      <w:numFmt w:val="decimal"/>
      <w:lvlText w:val="%7"/>
      <w:lvlJc w:val="left"/>
      <w:pPr>
        <w:ind w:left="471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7" w:tplc="97807C86">
      <w:start w:val="1"/>
      <w:numFmt w:val="lowerLetter"/>
      <w:lvlText w:val="%8"/>
      <w:lvlJc w:val="left"/>
      <w:pPr>
        <w:ind w:left="543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8" w:tplc="967CB66C">
      <w:start w:val="1"/>
      <w:numFmt w:val="lowerRoman"/>
      <w:lvlText w:val="%9"/>
      <w:lvlJc w:val="left"/>
      <w:pPr>
        <w:ind w:left="615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abstractNum>
  <w:abstractNum w:abstractNumId="3" w15:restartNumberingAfterBreak="0">
    <w:nsid w:val="3CF94EE8"/>
    <w:multiLevelType w:val="hybridMultilevel"/>
    <w:tmpl w:val="AC5AA590"/>
    <w:lvl w:ilvl="0" w:tplc="09DC7DF2">
      <w:start w:val="1"/>
      <w:numFmt w:val="lowerLetter"/>
      <w:lvlText w:val="(%1)"/>
      <w:lvlJc w:val="left"/>
      <w:pPr>
        <w:ind w:left="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1" w:tplc="14BE00C4">
      <w:start w:val="1"/>
      <w:numFmt w:val="lowerLetter"/>
      <w:lvlText w:val="%2"/>
      <w:lvlJc w:val="left"/>
      <w:pPr>
        <w:ind w:left="111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2" w:tplc="9CA62122">
      <w:start w:val="1"/>
      <w:numFmt w:val="lowerRoman"/>
      <w:lvlText w:val="%3"/>
      <w:lvlJc w:val="left"/>
      <w:pPr>
        <w:ind w:left="183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3" w:tplc="755CD95C">
      <w:start w:val="1"/>
      <w:numFmt w:val="decimal"/>
      <w:lvlText w:val="%4"/>
      <w:lvlJc w:val="left"/>
      <w:pPr>
        <w:ind w:left="255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4" w:tplc="513A7214">
      <w:start w:val="1"/>
      <w:numFmt w:val="lowerLetter"/>
      <w:lvlText w:val="%5"/>
      <w:lvlJc w:val="left"/>
      <w:pPr>
        <w:ind w:left="327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5" w:tplc="CDA23FC0">
      <w:start w:val="1"/>
      <w:numFmt w:val="lowerRoman"/>
      <w:lvlText w:val="%6"/>
      <w:lvlJc w:val="left"/>
      <w:pPr>
        <w:ind w:left="399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6" w:tplc="171E50DA">
      <w:start w:val="1"/>
      <w:numFmt w:val="decimal"/>
      <w:lvlText w:val="%7"/>
      <w:lvlJc w:val="left"/>
      <w:pPr>
        <w:ind w:left="471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7" w:tplc="10CE04EC">
      <w:start w:val="1"/>
      <w:numFmt w:val="lowerLetter"/>
      <w:lvlText w:val="%8"/>
      <w:lvlJc w:val="left"/>
      <w:pPr>
        <w:ind w:left="543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8" w:tplc="3444A224">
      <w:start w:val="1"/>
      <w:numFmt w:val="lowerRoman"/>
      <w:lvlText w:val="%9"/>
      <w:lvlJc w:val="left"/>
      <w:pPr>
        <w:ind w:left="615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abstractNum>
  <w:abstractNum w:abstractNumId="4" w15:restartNumberingAfterBreak="0">
    <w:nsid w:val="3D941B18"/>
    <w:multiLevelType w:val="multilevel"/>
    <w:tmpl w:val="45D21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4B594A"/>
    <w:multiLevelType w:val="multilevel"/>
    <w:tmpl w:val="62B2B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B181437"/>
    <w:multiLevelType w:val="multilevel"/>
    <w:tmpl w:val="79D8D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41278506">
    <w:abstractNumId w:val="1"/>
  </w:num>
  <w:num w:numId="2" w16cid:durableId="806970202">
    <w:abstractNumId w:val="4"/>
  </w:num>
  <w:num w:numId="3" w16cid:durableId="2061662553">
    <w:abstractNumId w:val="6"/>
  </w:num>
  <w:num w:numId="4" w16cid:durableId="435633534">
    <w:abstractNumId w:val="0"/>
  </w:num>
  <w:num w:numId="5" w16cid:durableId="102656928">
    <w:abstractNumId w:val="5"/>
  </w:num>
  <w:num w:numId="6" w16cid:durableId="65500365">
    <w:abstractNumId w:val="2"/>
  </w:num>
  <w:num w:numId="7" w16cid:durableId="28712379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235F53"/>
    <w:rsid w:val="00235F53"/>
    <w:rsid w:val="0028737C"/>
    <w:rsid w:val="002A0B05"/>
    <w:rsid w:val="00780752"/>
    <w:rsid w:val="00A45252"/>
    <w:rsid w:val="00AF2F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F031AD6"/>
  <w15:chartTrackingRefBased/>
  <w15:docId w15:val="{4118D7F2-4BB2-E347-8F69-C454F93591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after="100" w:afterAutospacing="1" w:line="264" w:lineRule="auto"/>
      <w:outlineLvl w:val="0"/>
    </w:pPr>
    <w:rPr>
      <w:b/>
      <w:bCs/>
      <w:kern w:val="36"/>
      <w:sz w:val="48"/>
      <w:szCs w:val="48"/>
    </w:rPr>
  </w:style>
  <w:style w:type="paragraph" w:styleId="Heading2">
    <w:name w:val="heading 2"/>
    <w:basedOn w:val="Normal"/>
    <w:link w:val="Heading2Char"/>
    <w:uiPriority w:val="9"/>
    <w:qFormat/>
    <w:pPr>
      <w:spacing w:before="360" w:after="100" w:afterAutospacing="1"/>
      <w:outlineLvl w:val="1"/>
    </w:pPr>
    <w:rPr>
      <w:b/>
      <w:bCs/>
      <w:sz w:val="36"/>
      <w:szCs w:val="36"/>
    </w:rPr>
  </w:style>
  <w:style w:type="paragraph" w:styleId="Heading3">
    <w:name w:val="heading 3"/>
    <w:basedOn w:val="Normal"/>
    <w:link w:val="Heading3Char"/>
    <w:uiPriority w:val="9"/>
    <w:qFormat/>
    <w:pPr>
      <w:spacing w:before="240" w:after="100" w:afterAutospacing="1"/>
      <w:outlineLvl w:val="2"/>
    </w:pPr>
    <w:rPr>
      <w:b/>
      <w:bCs/>
      <w:sz w:val="27"/>
      <w:szCs w:val="27"/>
    </w:rPr>
  </w:style>
  <w:style w:type="paragraph" w:styleId="Heading4">
    <w:name w:val="heading 4"/>
    <w:basedOn w:val="Normal"/>
    <w:link w:val="Heading4Char"/>
    <w:uiPriority w:val="9"/>
    <w:qFormat/>
    <w:pPr>
      <w:spacing w:before="240" w:after="100" w:afterAutospacing="1"/>
      <w:outlineLvl w:val="3"/>
    </w:pPr>
    <w:rPr>
      <w:b/>
      <w:bCs/>
    </w:rPr>
  </w:style>
  <w:style w:type="paragraph" w:styleId="Heading5">
    <w:name w:val="heading 5"/>
    <w:basedOn w:val="Normal"/>
    <w:link w:val="Heading5Char"/>
    <w:uiPriority w:val="9"/>
    <w:qFormat/>
    <w:pPr>
      <w:spacing w:before="240" w:after="100" w:afterAutospacing="1"/>
      <w:outlineLvl w:val="4"/>
    </w:pPr>
    <w:rPr>
      <w:b/>
      <w:bCs/>
      <w:sz w:val="20"/>
      <w:szCs w:val="20"/>
    </w:rPr>
  </w:style>
  <w:style w:type="paragraph" w:styleId="Heading6">
    <w:name w:val="heading 6"/>
    <w:basedOn w:val="Normal"/>
    <w:link w:val="Heading6Char"/>
    <w:uiPriority w:val="9"/>
    <w:qFormat/>
    <w:pPr>
      <w:spacing w:before="240" w:after="100" w:afterAutospacing="1"/>
      <w:outlineLvl w:val="5"/>
    </w:pPr>
    <w:rPr>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Pr>
      <w:rFonts w:ascii="Consolas" w:eastAsiaTheme="minorEastAsia" w:hAnsi="Consolas" w:cs="Consolas" w:hint="default"/>
      <w:sz w:val="20"/>
      <w:szCs w:val="20"/>
    </w:rPr>
  </w:style>
  <w:style w:type="character" w:customStyle="1" w:styleId="Heading1Char">
    <w:name w:val="Heading 1 Char"/>
    <w:basedOn w:val="DefaultParagraphFont"/>
    <w:link w:val="Heading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F5496" w:themeColor="accent1" w:themeShade="BF"/>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F5496" w:themeColor="accent1" w:themeShade="BF"/>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semiHidden/>
    <w:unhideWhenUsed/>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eastAsiaTheme="minorEastAsia" w:hAnsi="Consolas" w:cs="Consolas"/>
    </w:rPr>
  </w:style>
  <w:style w:type="paragraph" w:customStyle="1" w:styleId="msonormal0">
    <w:name w:val="msonormal"/>
    <w:basedOn w:val="Normal"/>
    <w:pPr>
      <w:spacing w:before="100" w:beforeAutospacing="1" w:after="100" w:afterAutospacing="1"/>
    </w:pPr>
  </w:style>
  <w:style w:type="paragraph" w:customStyle="1" w:styleId="annex-cat">
    <w:name w:val="annex-cat"/>
    <w:basedOn w:val="Normal"/>
    <w:pPr>
      <w:spacing w:before="100" w:beforeAutospacing="1" w:after="100" w:afterAutospacing="1"/>
    </w:pPr>
  </w:style>
  <w:style w:type="paragraph" w:customStyle="1" w:styleId="ext-ref">
    <w:name w:val="ext-ref"/>
    <w:basedOn w:val="Normal"/>
    <w:pPr>
      <w:spacing w:before="100" w:beforeAutospacing="1" w:after="100" w:afterAutospacing="1"/>
    </w:pPr>
  </w:style>
  <w:style w:type="character" w:customStyle="1" w:styleId="label">
    <w:name w:val="label"/>
    <w:basedOn w:val="DefaultParagraphFont"/>
  </w:style>
  <w:style w:type="paragraph" w:styleId="NormalWeb">
    <w:name w:val="Normal (Web)"/>
    <w:basedOn w:val="Normal"/>
    <w:uiPriority w:val="99"/>
    <w:semiHidden/>
    <w:unhideWhenUsed/>
    <w:pPr>
      <w:spacing w:before="100" w:beforeAutospacing="1" w:after="100" w:afterAutospacing="1"/>
    </w:pPr>
  </w:style>
  <w:style w:type="character" w:customStyle="1" w:styleId="label1">
    <w:name w:val="label1"/>
    <w:basedOn w:val="DefaultParagraphFont"/>
  </w:style>
  <w:style w:type="character" w:customStyle="1" w:styleId="label2">
    <w:name w:val="label2"/>
    <w:basedOn w:val="DefaultParagraphFont"/>
  </w:style>
  <w:style w:type="character" w:customStyle="1" w:styleId="label3">
    <w:name w:val="label3"/>
    <w:basedOn w:val="DefaultParagraphFont"/>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label">
    <w:name w:val="heading-label"/>
    <w:basedOn w:val="DefaultParagraphFont"/>
  </w:style>
  <w:style w:type="character" w:customStyle="1" w:styleId="heading-number">
    <w:name w:val="heading-number"/>
    <w:basedOn w:val="DefaultParagraphFont"/>
  </w:style>
  <w:style w:type="character" w:styleId="HTMLCite">
    <w:name w:val="HTML Cite"/>
    <w:basedOn w:val="DefaultParagraphFont"/>
    <w:uiPriority w:val="99"/>
    <w:semiHidden/>
    <w:unhideWhenUsed/>
    <w:rPr>
      <w:i/>
      <w:iCs/>
    </w:rPr>
  </w:style>
  <w:style w:type="paragraph" w:customStyle="1" w:styleId="note">
    <w:name w:val="note"/>
    <w:basedOn w:val="Normal"/>
    <w:pPr>
      <w:spacing w:before="100" w:beforeAutospacing="1" w:after="100" w:afterAutospacing="1"/>
    </w:pPr>
  </w:style>
  <w:style w:type="table" w:customStyle="1" w:styleId="TableGrid">
    <w:name w:val="TableGrid"/>
    <w:rPr>
      <w:rFonts w:asciiTheme="minorHAnsi" w:eastAsiaTheme="minorEastAsia" w:hAnsiTheme="minorHAnsi" w:cstheme="minorBidi"/>
      <w:sz w:val="24"/>
      <w:szCs w:val="24"/>
    </w:rPr>
    <w:tblPr>
      <w:tblCellMar>
        <w:top w:w="0" w:type="dxa"/>
        <w:left w:w="0" w:type="dxa"/>
        <w:bottom w:w="0" w:type="dxa"/>
        <w:right w:w="0" w:type="dxa"/>
      </w:tblCellMar>
    </w:tblPr>
  </w:style>
  <w:style w:type="paragraph" w:styleId="Revision">
    <w:name w:val="Revision"/>
    <w:hidden/>
    <w:uiPriority w:val="99"/>
    <w:semiHidden/>
    <w:rsid w:val="00AF2F82"/>
    <w:rPr>
      <w:rFonts w:eastAsiaTheme="minorEastAs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6949131">
      <w:bodyDiv w:val="1"/>
      <w:marLeft w:val="0"/>
      <w:marRight w:val="0"/>
      <w:marTop w:val="0"/>
      <w:marBottom w:val="0"/>
      <w:divBdr>
        <w:top w:val="none" w:sz="0" w:space="0" w:color="auto"/>
        <w:left w:val="none" w:sz="0" w:space="0" w:color="auto"/>
        <w:bottom w:val="none" w:sz="0" w:space="0" w:color="auto"/>
        <w:right w:val="none" w:sz="0" w:space="0" w:color="auto"/>
      </w:divBdr>
      <w:divsChild>
        <w:div w:id="338779828">
          <w:marLeft w:val="0"/>
          <w:marRight w:val="0"/>
          <w:marTop w:val="0"/>
          <w:marBottom w:val="0"/>
          <w:divBdr>
            <w:top w:val="none" w:sz="0" w:space="0" w:color="auto"/>
            <w:left w:val="none" w:sz="0" w:space="0" w:color="auto"/>
            <w:bottom w:val="none" w:sz="0" w:space="0" w:color="auto"/>
            <w:right w:val="none" w:sz="0" w:space="0" w:color="auto"/>
          </w:divBdr>
        </w:div>
        <w:div w:id="1209074883">
          <w:marLeft w:val="0"/>
          <w:marRight w:val="0"/>
          <w:marTop w:val="0"/>
          <w:marBottom w:val="0"/>
          <w:divBdr>
            <w:top w:val="none" w:sz="0" w:space="0" w:color="auto"/>
            <w:left w:val="none" w:sz="0" w:space="0" w:color="auto"/>
            <w:bottom w:val="none" w:sz="0" w:space="0" w:color="auto"/>
            <w:right w:val="none" w:sz="0" w:space="0" w:color="auto"/>
          </w:divBdr>
        </w:div>
      </w:divsChild>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mpte.org/" TargetMode="External"/><Relationship Id="rId13" Type="http://schemas.openxmlformats.org/officeDocument/2006/relationships/hyperlink" Target="https://www.w3.org/TR/html5/" TargetMode="External"/><Relationship Id="rId18" Type="http://schemas.openxmlformats.org/officeDocument/2006/relationships/header" Target="header2.xm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image" Target="media/image2.jpeg"/><Relationship Id="rId12" Type="http://schemas.openxmlformats.org/officeDocument/2006/relationships/hyperlink" Target="http://www.w3.org/TR/2009/REC-xml-names-20091208/" TargetMode="External"/><Relationship Id="rId17" Type="http://schemas.openxmlformats.org/officeDocument/2006/relationships/header" Target="header1.xm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hyperlink" Target="http://www.w3.org/TR/2008/REC-xml-20081126/" TargetMode="External"/><Relationship Id="rId24" Type="http://schemas.openxmlformats.org/officeDocument/2006/relationships/hyperlink" Target="http://www.ietf.org/IESG/STATEMENTS/pseudo-code-in-specs.txt" TargetMode="External"/><Relationship Id="rId5" Type="http://schemas.openxmlformats.org/officeDocument/2006/relationships/image" Target="file:////Users/dcb/Downloads/XML%20in%20Engineering%20Documents_files/smpte-logo.png" TargetMode="External"/><Relationship Id="rId15" Type="http://schemas.openxmlformats.org/officeDocument/2006/relationships/hyperlink" Target="http://www.smpte-ra.org/ns/" TargetMode="External"/><Relationship Id="rId23" Type="http://schemas.openxmlformats.org/officeDocument/2006/relationships/hyperlink" Target="http://www.w3.org/TR/2005/REC-qaframe-spec-20050817/" TargetMode="External"/><Relationship Id="rId10" Type="http://schemas.openxmlformats.org/officeDocument/2006/relationships/hyperlink" Target="http://www.w3.org/TR/2004/REC-xmlschema-2-20041028/"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w3.org/TR/2004/REC-xmlschema-1-20041028/" TargetMode="External"/><Relationship Id="rId14" Type="http://schemas.openxmlformats.org/officeDocument/2006/relationships/hyperlink" Target="http://www.ietf.org/rfc/rfc3986.txt" TargetMode="External"/><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3565</Words>
  <Characters>20322</Characters>
  <Application>Microsoft Office Word</Application>
  <DocSecurity>0</DocSecurity>
  <Lines>169</Lines>
  <Paragraphs>47</Paragraphs>
  <ScaleCrop>false</ScaleCrop>
  <Company/>
  <LinksUpToDate>false</LinksUpToDate>
  <CharactersWithSpaces>23840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XML in Engineering Documents</dc:title>
  <dc:subject/>
  <dc:creator>Bullock, Dean</dc:creator>
  <cp:keywords/>
  <dc:description/>
  <cp:lastModifiedBy>Bullock, Dean</cp:lastModifiedBy>
  <cp:revision>1</cp:revision>
  <dcterms:created xsi:type="dcterms:W3CDTF">2022-09-02T20:53:00Z</dcterms:created>
  <dcterms:modified xsi:type="dcterms:W3CDTF">2022-09-02T20:56:00Z</dcterms:modified>
</cp:coreProperties>
</file>